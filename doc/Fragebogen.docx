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6.wmf" ContentType="image/x-wmf"/>
  <Override PartName="/word/media/image14.wmf" ContentType="image/x-wmf"/>
  <Override PartName="/word/media/image15.wmf" ContentType="image/x-wmf"/>
  <Override PartName="/word/media/image10.wmf" ContentType="image/x-wmf"/>
  <Override PartName="/word/media/image8.wmf" ContentType="image/x-wmf"/>
  <Override PartName="/word/media/image7.wmf" ContentType="image/x-wmf"/>
  <Override PartName="/word/media/image6.wmf" ContentType="image/x-wmf"/>
  <Override PartName="/word/media/image13.wmf" ContentType="image/x-wmf"/>
  <Override PartName="/word/media/image5.wmf" ContentType="image/x-wmf"/>
  <Override PartName="/word/media/image19.wmf" ContentType="image/x-wmf"/>
  <Override PartName="/word/media/image17.wmf" ContentType="image/x-wmf"/>
  <Override PartName="/word/media/image4.wmf" ContentType="image/x-wmf"/>
  <Override PartName="/word/media/image3.wmf" ContentType="image/x-wmf"/>
  <Override PartName="/word/media/image9.wmf" ContentType="image/x-wmf"/>
  <Override PartName="/word/media/image18.wmf" ContentType="image/x-wmf"/>
  <Override PartName="/word/media/image12.wmf" ContentType="image/x-wmf"/>
  <Override PartName="/word/media/image2.wmf" ContentType="image/x-wmf"/>
  <Override PartName="/word/media/image11.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00" w:after="0"/>
        <w:rPr>
          <w:caps/>
          <w:sz w:val="22"/>
          <w:spacing w:val="15"/>
          <w:b/>
          <w:sz w:val="22"/>
          <w:b/>
          <w:szCs w:val="22"/>
          <w:bCs/>
          <w:color w:val="FFFFFF" w:themeColor="background1"/>
        </w:rPr>
      </w:pPr>
      <w:r>
        <w:rPr/>
        <w:t>Fragebogen PDA</w:t>
      </w:r>
      <w:r/>
    </w:p>
    <w:p>
      <w:pPr>
        <w:pStyle w:val="Berschrift2"/>
      </w:pPr>
      <w:r>
        <w:rPr/>
        <w:t>Morgens</w:t>
      </w:r>
      <w:r/>
    </w:p>
    <w:p>
      <w:pPr>
        <w:pStyle w:val="Berschrift3"/>
      </w:pPr>
      <w:r>
        <w:rPr/>
        <w:t>Mood  [PA.M; NA.M; TI.M; VI.M; SE.M]</w:t>
      </w:r>
      <w:r/>
    </w:p>
    <w:p>
      <w:pPr>
        <w:pStyle w:val="Normal"/>
        <w:rPr>
          <w:b/>
          <w:b/>
        </w:rPr>
      </w:pPr>
      <w:r>
        <w:rPr>
          <w:b/>
        </w:rPr>
        <w:t>PDA: slider oder radio button, mehrere auf eine Seite, drunter Zahlen 1-5, Zwischenwerte benennen[PA.M; NA.M; TI.M; VI.M; SE.M], manche Werte sind doppelt belegt, dann unter dem unten angegebenem Namen</w:t>
      </w:r>
      <w:r/>
    </w:p>
    <w:p>
      <w:pPr>
        <w:pStyle w:val="Normal"/>
        <w:rPr>
          <w:lang w:val="en-US"/>
        </w:rPr>
      </w:pPr>
      <w:r>
        <w:rPr>
          <w:lang w:val="en-US"/>
        </w:rPr>
        <w:t>PANAS</w:t>
      </w:r>
      <w:r/>
    </w:p>
    <w:p>
      <w:pPr>
        <w:pStyle w:val="Normal"/>
        <w:rPr>
          <w:lang w:val="en-US"/>
        </w:rPr>
      </w:pPr>
      <w:r>
        <w:rPr>
          <w:lang w:val="en-US"/>
        </w:rPr>
        <w:t>Watson, D., &amp; Clark, L. A. (1994). The PANAS-X: Manual for the positive and negative affect schedule-expanded form. University of Iowa. (NA, PA, JO, SE)</w:t>
      </w:r>
      <w:r/>
    </w:p>
    <w:p>
      <w:pPr>
        <w:pStyle w:val="Normal"/>
        <w:rPr>
          <w:lang w:val="en-US"/>
        </w:rPr>
      </w:pPr>
      <w:r>
        <w:rPr>
          <w:lang w:val="en-US"/>
        </w:rPr>
        <w:t>McNair, D., Lorr, M., &amp; Droppleman, L. (1971). Manual for the profile of mood states. San Diego, CA: Educational and Industrial Testing Service. (TI, VI)</w:t>
      </w:r>
      <w:r/>
    </w:p>
    <w:p>
      <w:pPr>
        <w:pStyle w:val="Normal"/>
      </w:pPr>
      <w:r>
        <w:rPr/>
        <w:t>Genutzt in:</w:t>
      </w:r>
      <w:r/>
    </w:p>
    <w:p>
      <w:pPr>
        <w:pStyle w:val="Normal"/>
        <w:rPr>
          <w:sz w:val="22"/>
          <w:sz w:val="22"/>
          <w:szCs w:val="22"/>
          <w:rFonts w:ascii="Calibri" w:hAnsi="Calibri"/>
          <w:color w:val="1F497D"/>
        </w:rPr>
      </w:pPr>
      <w:r>
        <w:rPr>
          <w:color w:val="1F497D"/>
          <w:sz w:val="22"/>
          <w:szCs w:val="22"/>
        </w:rPr>
        <w:t>Hahn, Binnewies &amp; Haun (2012)</w:t>
      </w:r>
      <w:r/>
    </w:p>
    <w:p>
      <w:pPr>
        <w:pStyle w:val="Normal"/>
        <w:rPr>
          <w:color w:val="C00000"/>
        </w:rPr>
      </w:pPr>
      <w:r>
        <w:rPr>
          <w:color w:val="C00000"/>
        </w:rPr>
        <w:t>Wie fühlen Sie sich gerade?</w:t>
      </w:r>
      <w:r/>
    </w:p>
    <w:tbl>
      <w:tblPr>
        <w:tblW w:w="8820" w:type="dxa"/>
        <w:jc w:val="left"/>
        <w:tblInd w:w="80" w:type="dxa"/>
        <w:tblBorders>
          <w:top w:val="single" w:sz="4" w:space="0" w:color="00000A"/>
          <w:left w:val="single" w:sz="4" w:space="0" w:color="00000A"/>
        </w:tblBorders>
        <w:tblCellMar>
          <w:top w:w="0" w:type="dxa"/>
          <w:left w:w="80" w:type="dxa"/>
          <w:bottom w:w="0" w:type="dxa"/>
          <w:right w:w="80" w:type="dxa"/>
        </w:tblCellMar>
      </w:tblPr>
      <w:tblGrid>
        <w:gridCol w:w="850"/>
        <w:gridCol w:w="1842"/>
        <w:gridCol w:w="906"/>
        <w:gridCol w:w="1439"/>
        <w:gridCol w:w="1260"/>
        <w:gridCol w:w="1259"/>
        <w:gridCol w:w="1263"/>
      </w:tblGrid>
      <w:tr>
        <w:trPr>
          <w:cantSplit w:val="true"/>
        </w:trPr>
        <w:tc>
          <w:tcPr>
            <w:tcW w:w="850" w:type="dxa"/>
            <w:tcBorders>
              <w:top w:val="single" w:sz="4" w:space="0" w:color="00000A"/>
              <w:left w:val="single" w:sz="4" w:space="0" w:color="00000A"/>
            </w:tcBorders>
            <w:shd w:fill="auto" w:val="clear"/>
            <w:tcMar>
              <w:left w:w="80" w:type="dxa"/>
            </w:tcMar>
          </w:tcPr>
          <w:p>
            <w:pPr>
              <w:pStyle w:val="Normal"/>
              <w:tabs>
                <w:tab w:val="left" w:pos="6680" w:leader="none"/>
              </w:tabs>
              <w:spacing w:before="40" w:after="40"/>
              <w:ind w:right="-193" w:hanging="0"/>
              <w:jc w:val="both"/>
              <w:rPr>
                <w:sz w:val="20"/>
                <w:sz w:val="20"/>
                <w:szCs w:val="20"/>
              </w:rPr>
            </w:pPr>
            <w:r>
              <w:rPr/>
            </w:r>
            <w:r/>
          </w:p>
        </w:tc>
        <w:tc>
          <w:tcPr>
            <w:tcW w:w="1842" w:type="dxa"/>
            <w:tcBorders>
              <w:top w:val="single" w:sz="4" w:space="0" w:color="00000A"/>
            </w:tcBorders>
            <w:shd w:fill="auto" w:val="clear"/>
          </w:tcPr>
          <w:p>
            <w:pPr>
              <w:pStyle w:val="Normal"/>
              <w:tabs>
                <w:tab w:val="left" w:pos="6680" w:leader="none"/>
              </w:tabs>
              <w:spacing w:before="40" w:after="40"/>
              <w:jc w:val="both"/>
              <w:rPr>
                <w:sz w:val="20"/>
                <w:sz w:val="20"/>
                <w:szCs w:val="20"/>
                <w:color w:val="C00000"/>
              </w:rPr>
            </w:pPr>
            <w:r>
              <w:rPr>
                <w:color w:val="C00000"/>
              </w:rPr>
            </w:r>
            <w:r/>
          </w:p>
        </w:tc>
        <w:tc>
          <w:tcPr>
            <w:tcW w:w="906"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gar nicht</w:t>
            </w:r>
            <w:r/>
          </w:p>
        </w:tc>
        <w:tc>
          <w:tcPr>
            <w:tcW w:w="1439"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schwach</w:t>
            </w:r>
            <w:r/>
          </w:p>
        </w:tc>
        <w:tc>
          <w:tcPr>
            <w:tcW w:w="1260" w:type="dxa"/>
            <w:tcBorders>
              <w:top w:val="single" w:sz="4" w:space="0" w:color="00000A"/>
            </w:tcBorders>
            <w:shd w:fill="auto" w:val="clear"/>
          </w:tcPr>
          <w:p>
            <w:pPr>
              <w:pStyle w:val="Normal"/>
              <w:spacing w:before="40" w:after="40"/>
              <w:ind w:right="-100" w:hanging="0"/>
              <w:jc w:val="center"/>
              <w:rPr>
                <w:b/>
                <w:b/>
                <w:color w:val="C00000"/>
              </w:rPr>
            </w:pPr>
            <w:r>
              <w:rPr>
                <w:b/>
                <w:color w:val="C00000"/>
              </w:rPr>
              <w:t>etwas</w:t>
            </w:r>
            <w:r/>
          </w:p>
        </w:tc>
        <w:tc>
          <w:tcPr>
            <w:tcW w:w="1259"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ziemlich</w:t>
            </w:r>
            <w:r/>
          </w:p>
        </w:tc>
        <w:tc>
          <w:tcPr>
            <w:tcW w:w="1263" w:type="dxa"/>
            <w:tcBorders>
              <w:top w:val="single" w:sz="4" w:space="0" w:color="00000A"/>
              <w:right w:val="single" w:sz="4" w:space="0" w:color="00000A"/>
              <w:insideV w:val="single" w:sz="4" w:space="0" w:color="00000A"/>
            </w:tcBorders>
            <w:shd w:fill="auto" w:val="clear"/>
          </w:tcPr>
          <w:p>
            <w:pPr>
              <w:pStyle w:val="Normal"/>
              <w:spacing w:before="40" w:after="40"/>
              <w:ind w:left="-100" w:right="-100" w:hanging="0"/>
              <w:jc w:val="center"/>
              <w:rPr>
                <w:b/>
                <w:b/>
                <w:color w:val="C00000"/>
              </w:rPr>
            </w:pPr>
            <w:r>
              <w:rPr>
                <w:b/>
                <w:color w:val="C00000"/>
              </w:rPr>
              <w:t>Sehr stark</w:t>
            </w:r>
            <w:r/>
          </w:p>
        </w:tc>
      </w:tr>
      <w:tr>
        <w:trPr>
          <w:trHeight w:val="517"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NA1</w:t>
            </w:r>
            <w:r/>
          </w:p>
        </w:tc>
        <w:tc>
          <w:tcPr>
            <w:tcW w:w="1842" w:type="dxa"/>
            <w:tcBorders/>
            <w:shd w:fill="auto" w:val="clear"/>
            <w:vAlign w:val="center"/>
          </w:tcPr>
          <w:p>
            <w:pPr>
              <w:pStyle w:val="Normal"/>
              <w:tabs>
                <w:tab w:val="left" w:pos="6680" w:leader="none"/>
              </w:tabs>
              <w:jc w:val="both"/>
              <w:rPr>
                <w:sz w:val="20"/>
                <w:sz w:val="20"/>
                <w:szCs w:val="20"/>
              </w:rPr>
            </w:pPr>
            <w:r>
              <w:rPr/>
              <w:t>Bekümmert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59"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SE1</w:t>
            </w:r>
            <w:r/>
          </w:p>
        </w:tc>
        <w:tc>
          <w:tcPr>
            <w:tcW w:w="1842" w:type="dxa"/>
            <w:tcBorders/>
            <w:shd w:fill="auto" w:val="clear"/>
            <w:vAlign w:val="center"/>
          </w:tcPr>
          <w:p>
            <w:pPr>
              <w:pStyle w:val="Normal"/>
              <w:tabs>
                <w:tab w:val="left" w:pos="6680" w:leader="none"/>
              </w:tabs>
              <w:jc w:val="both"/>
              <w:rPr>
                <w:sz w:val="20"/>
                <w:sz w:val="20"/>
                <w:szCs w:val="20"/>
              </w:rPr>
            </w:pPr>
            <w:r>
              <w:rPr/>
              <w:t>Entspannt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41"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PAVI1</w:t>
            </w:r>
            <w:r/>
          </w:p>
        </w:tc>
        <w:tc>
          <w:tcPr>
            <w:tcW w:w="1842" w:type="dxa"/>
            <w:tcBorders/>
            <w:shd w:fill="auto" w:val="clear"/>
            <w:vAlign w:val="center"/>
          </w:tcPr>
          <w:p>
            <w:pPr>
              <w:pStyle w:val="Normal"/>
              <w:tabs>
                <w:tab w:val="left" w:pos="6680" w:leader="none"/>
              </w:tabs>
              <w:jc w:val="both"/>
              <w:rPr>
                <w:sz w:val="20"/>
                <w:sz w:val="20"/>
                <w:szCs w:val="20"/>
              </w:rPr>
            </w:pPr>
            <w:r>
              <w:rPr/>
              <w:t>Aktiv</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9"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NA2</w:t>
            </w:r>
            <w:r/>
          </w:p>
        </w:tc>
        <w:tc>
          <w:tcPr>
            <w:tcW w:w="1842" w:type="dxa"/>
            <w:tcBorders/>
            <w:shd w:fill="auto" w:val="clear"/>
            <w:vAlign w:val="center"/>
          </w:tcPr>
          <w:p>
            <w:pPr>
              <w:pStyle w:val="Normal"/>
              <w:tabs>
                <w:tab w:val="left" w:pos="6680" w:leader="none"/>
              </w:tabs>
              <w:jc w:val="both"/>
              <w:rPr>
                <w:sz w:val="20"/>
                <w:sz w:val="20"/>
                <w:szCs w:val="20"/>
              </w:rPr>
            </w:pPr>
            <w:r>
              <w:rPr/>
              <w:t>Verärgert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3"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SE2</w:t>
            </w:r>
            <w:r/>
          </w:p>
        </w:tc>
        <w:tc>
          <w:tcPr>
            <w:tcW w:w="1842" w:type="dxa"/>
            <w:tcBorders/>
            <w:shd w:fill="auto" w:val="clear"/>
            <w:vAlign w:val="center"/>
          </w:tcPr>
          <w:p>
            <w:pPr>
              <w:pStyle w:val="Normal"/>
              <w:tabs>
                <w:tab w:val="left" w:pos="6680" w:leader="none"/>
              </w:tabs>
              <w:jc w:val="both"/>
              <w:rPr>
                <w:sz w:val="20"/>
                <w:sz w:val="20"/>
                <w:szCs w:val="20"/>
              </w:rPr>
            </w:pPr>
            <w:r>
              <w:rPr/>
              <w:t>Gelassen</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3"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PA2</w:t>
            </w:r>
            <w:r/>
          </w:p>
        </w:tc>
        <w:tc>
          <w:tcPr>
            <w:tcW w:w="1842" w:type="dxa"/>
            <w:tcBorders/>
            <w:shd w:fill="auto" w:val="clear"/>
            <w:vAlign w:val="center"/>
          </w:tcPr>
          <w:p>
            <w:pPr>
              <w:pStyle w:val="Normal"/>
              <w:tabs>
                <w:tab w:val="left" w:pos="6680" w:leader="none"/>
              </w:tabs>
              <w:jc w:val="both"/>
              <w:rPr>
                <w:sz w:val="20"/>
                <w:sz w:val="20"/>
                <w:szCs w:val="20"/>
              </w:rPr>
            </w:pPr>
            <w:r>
              <w:rPr/>
              <w:t>Interessiert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8"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TI1</w:t>
            </w:r>
            <w:r/>
          </w:p>
        </w:tc>
        <w:tc>
          <w:tcPr>
            <w:tcW w:w="1842" w:type="dxa"/>
            <w:tcBorders/>
            <w:shd w:fill="auto" w:val="clear"/>
            <w:vAlign w:val="center"/>
          </w:tcPr>
          <w:p>
            <w:pPr>
              <w:pStyle w:val="Normal"/>
              <w:tabs>
                <w:tab w:val="left" w:pos="6680" w:leader="none"/>
              </w:tabs>
              <w:jc w:val="both"/>
              <w:rPr>
                <w:sz w:val="20"/>
                <w:sz w:val="20"/>
                <w:szCs w:val="20"/>
              </w:rPr>
            </w:pPr>
            <w:r>
              <w:rPr/>
              <w:t>Erschöpft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6"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VI2</w:t>
            </w:r>
            <w:r/>
          </w:p>
        </w:tc>
        <w:tc>
          <w:tcPr>
            <w:tcW w:w="1842" w:type="dxa"/>
            <w:tcBorders/>
            <w:shd w:fill="auto" w:val="clear"/>
            <w:vAlign w:val="center"/>
          </w:tcPr>
          <w:p>
            <w:pPr>
              <w:pStyle w:val="Normal"/>
              <w:tabs>
                <w:tab w:val="left" w:pos="6680" w:leader="none"/>
              </w:tabs>
              <w:jc w:val="both"/>
              <w:rPr>
                <w:sz w:val="20"/>
                <w:sz w:val="20"/>
                <w:szCs w:val="20"/>
              </w:rPr>
            </w:pPr>
            <w:r>
              <w:rPr/>
              <w:t>energiegeladen</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6"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NA3</w:t>
            </w:r>
            <w:r/>
          </w:p>
        </w:tc>
        <w:tc>
          <w:tcPr>
            <w:tcW w:w="1842" w:type="dxa"/>
            <w:tcBorders/>
            <w:shd w:fill="auto" w:val="clear"/>
            <w:vAlign w:val="center"/>
          </w:tcPr>
          <w:p>
            <w:pPr>
              <w:pStyle w:val="Normal"/>
              <w:tabs>
                <w:tab w:val="left" w:pos="6680" w:leader="none"/>
              </w:tabs>
              <w:jc w:val="both"/>
              <w:rPr>
                <w:sz w:val="20"/>
                <w:sz w:val="20"/>
                <w:szCs w:val="20"/>
              </w:rPr>
            </w:pPr>
            <w:r>
              <w:rPr/>
              <w:t>Gereizt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8"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SE3</w:t>
            </w:r>
            <w:r/>
          </w:p>
        </w:tc>
        <w:tc>
          <w:tcPr>
            <w:tcW w:w="1842" w:type="dxa"/>
            <w:tcBorders/>
            <w:shd w:fill="auto" w:val="clear"/>
            <w:vAlign w:val="center"/>
          </w:tcPr>
          <w:p>
            <w:pPr>
              <w:pStyle w:val="Normal"/>
              <w:tabs>
                <w:tab w:val="left" w:pos="6680" w:leader="none"/>
              </w:tabs>
              <w:jc w:val="both"/>
              <w:rPr>
                <w:sz w:val="20"/>
                <w:sz w:val="20"/>
                <w:szCs w:val="20"/>
              </w:rPr>
            </w:pPr>
            <w:r>
              <w:rPr/>
              <w:t>Ruhig</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00"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PA2</w:t>
            </w:r>
            <w:r/>
          </w:p>
        </w:tc>
        <w:tc>
          <w:tcPr>
            <w:tcW w:w="1842" w:type="dxa"/>
            <w:tcBorders/>
            <w:shd w:fill="auto" w:val="clear"/>
            <w:vAlign w:val="center"/>
          </w:tcPr>
          <w:p>
            <w:pPr>
              <w:pStyle w:val="Normal"/>
              <w:tabs>
                <w:tab w:val="left" w:pos="6680" w:leader="none"/>
              </w:tabs>
              <w:jc w:val="both"/>
              <w:rPr>
                <w:sz w:val="20"/>
                <w:sz w:val="20"/>
                <w:szCs w:val="20"/>
              </w:rPr>
            </w:pPr>
            <w:r>
              <w:rPr/>
              <w:t>freudig erregt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TI2</w:t>
            </w:r>
            <w:r/>
          </w:p>
        </w:tc>
        <w:tc>
          <w:tcPr>
            <w:tcW w:w="1842" w:type="dxa"/>
            <w:tcBorders/>
            <w:shd w:fill="auto" w:val="clear"/>
            <w:vAlign w:val="center"/>
          </w:tcPr>
          <w:p>
            <w:pPr>
              <w:pStyle w:val="Normal"/>
              <w:tabs>
                <w:tab w:val="left" w:pos="6680" w:leader="none"/>
              </w:tabs>
              <w:jc w:val="both"/>
              <w:rPr>
                <w:sz w:val="20"/>
                <w:sz w:val="20"/>
                <w:szCs w:val="20"/>
              </w:rPr>
            </w:pPr>
            <w:r>
              <w:rPr/>
              <w:t>Ermattet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NA5</w:t>
            </w:r>
            <w:r/>
          </w:p>
        </w:tc>
        <w:tc>
          <w:tcPr>
            <w:tcW w:w="1842" w:type="dxa"/>
            <w:tcBorders/>
            <w:shd w:fill="auto" w:val="clear"/>
            <w:vAlign w:val="center"/>
          </w:tcPr>
          <w:p>
            <w:pPr>
              <w:pStyle w:val="Normal"/>
              <w:tabs>
                <w:tab w:val="left" w:pos="6680" w:leader="none"/>
              </w:tabs>
              <w:jc w:val="both"/>
              <w:rPr>
                <w:sz w:val="20"/>
                <w:sz w:val="20"/>
                <w:szCs w:val="20"/>
              </w:rPr>
            </w:pPr>
            <w:r>
              <w:rPr/>
              <w:t>durcheinander</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VI3</w:t>
            </w:r>
            <w:r/>
          </w:p>
        </w:tc>
        <w:tc>
          <w:tcPr>
            <w:tcW w:w="1842" w:type="dxa"/>
            <w:tcBorders/>
            <w:shd w:fill="auto" w:val="clear"/>
            <w:vAlign w:val="center"/>
          </w:tcPr>
          <w:p>
            <w:pPr>
              <w:pStyle w:val="Normal"/>
              <w:tabs>
                <w:tab w:val="left" w:pos="6680" w:leader="none"/>
              </w:tabs>
              <w:jc w:val="both"/>
              <w:rPr>
                <w:sz w:val="20"/>
                <w:sz w:val="20"/>
                <w:szCs w:val="20"/>
              </w:rPr>
            </w:pPr>
            <w:r>
              <w:rPr/>
              <w:t>Munter</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NA4</w:t>
            </w:r>
            <w:r/>
          </w:p>
        </w:tc>
        <w:tc>
          <w:tcPr>
            <w:tcW w:w="1842" w:type="dxa"/>
            <w:tcBorders/>
            <w:shd w:fill="auto" w:val="clear"/>
            <w:vAlign w:val="center"/>
          </w:tcPr>
          <w:p>
            <w:pPr>
              <w:pStyle w:val="Normal"/>
              <w:tabs>
                <w:tab w:val="left" w:pos="6680" w:leader="none"/>
              </w:tabs>
              <w:jc w:val="both"/>
              <w:rPr>
                <w:sz w:val="20"/>
                <w:sz w:val="20"/>
                <w:szCs w:val="20"/>
              </w:rPr>
            </w:pPr>
            <w:r>
              <w:rPr/>
              <w:t>Nervös</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PA4</w:t>
            </w:r>
            <w:r/>
          </w:p>
        </w:tc>
        <w:tc>
          <w:tcPr>
            <w:tcW w:w="1842" w:type="dxa"/>
            <w:tcBorders/>
            <w:shd w:fill="auto" w:val="clear"/>
            <w:vAlign w:val="center"/>
          </w:tcPr>
          <w:p>
            <w:pPr>
              <w:pStyle w:val="Normal"/>
              <w:tabs>
                <w:tab w:val="left" w:pos="6680" w:leader="none"/>
              </w:tabs>
              <w:jc w:val="both"/>
              <w:rPr>
                <w:sz w:val="20"/>
                <w:sz w:val="20"/>
                <w:szCs w:val="20"/>
              </w:rPr>
            </w:pPr>
            <w:r>
              <w:rPr/>
              <w:t>Stark</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VI4</w:t>
            </w:r>
            <w:r/>
          </w:p>
        </w:tc>
        <w:tc>
          <w:tcPr>
            <w:tcW w:w="1842" w:type="dxa"/>
            <w:tcBorders/>
            <w:shd w:fill="auto" w:val="clear"/>
            <w:vAlign w:val="center"/>
          </w:tcPr>
          <w:p>
            <w:pPr>
              <w:pStyle w:val="Normal"/>
              <w:tabs>
                <w:tab w:val="left" w:pos="6680" w:leader="none"/>
              </w:tabs>
              <w:jc w:val="both"/>
              <w:rPr>
                <w:sz w:val="20"/>
                <w:sz w:val="20"/>
                <w:szCs w:val="20"/>
              </w:rPr>
            </w:pPr>
            <w:r>
              <w:rPr/>
              <w:t>Tatkräftig</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PA5</w:t>
            </w:r>
            <w:r/>
          </w:p>
        </w:tc>
        <w:tc>
          <w:tcPr>
            <w:tcW w:w="1842" w:type="dxa"/>
            <w:tcBorders/>
            <w:shd w:fill="auto" w:val="clear"/>
            <w:vAlign w:val="center"/>
          </w:tcPr>
          <w:p>
            <w:pPr>
              <w:pStyle w:val="Normal"/>
              <w:tabs>
                <w:tab w:val="left" w:pos="6680" w:leader="none"/>
              </w:tabs>
              <w:jc w:val="both"/>
              <w:rPr>
                <w:sz w:val="20"/>
                <w:sz w:val="20"/>
                <w:szCs w:val="20"/>
              </w:rPr>
            </w:pPr>
            <w:r>
              <w:rPr/>
              <w:t>Angeregt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NA6</w:t>
            </w:r>
            <w:r/>
          </w:p>
        </w:tc>
        <w:tc>
          <w:tcPr>
            <w:tcW w:w="1842" w:type="dxa"/>
            <w:tcBorders/>
            <w:shd w:fill="auto" w:val="clear"/>
            <w:vAlign w:val="center"/>
          </w:tcPr>
          <w:p>
            <w:pPr>
              <w:pStyle w:val="Normal"/>
              <w:tabs>
                <w:tab w:val="left" w:pos="6680" w:leader="none"/>
              </w:tabs>
              <w:jc w:val="both"/>
              <w:rPr>
                <w:sz w:val="20"/>
                <w:sz w:val="20"/>
                <w:szCs w:val="20"/>
              </w:rPr>
            </w:pPr>
            <w:r>
              <w:rPr/>
              <w:t>Ängstlich</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PA6</w:t>
            </w:r>
            <w:r/>
          </w:p>
        </w:tc>
        <w:tc>
          <w:tcPr>
            <w:tcW w:w="1842" w:type="dxa"/>
            <w:tcBorders/>
            <w:shd w:fill="auto" w:val="clear"/>
            <w:vAlign w:val="center"/>
          </w:tcPr>
          <w:p>
            <w:pPr>
              <w:pStyle w:val="Normal"/>
              <w:tabs>
                <w:tab w:val="left" w:pos="6680" w:leader="none"/>
              </w:tabs>
              <w:jc w:val="both"/>
              <w:rPr>
                <w:sz w:val="20"/>
                <w:sz w:val="20"/>
                <w:szCs w:val="20"/>
              </w:rPr>
            </w:pPr>
            <w:r>
              <w:rPr/>
              <w:t>Wach</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bottom w:val="single" w:sz="4" w:space="0" w:color="00000A"/>
              <w:insideH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TI3</w:t>
            </w:r>
            <w:r/>
          </w:p>
        </w:tc>
        <w:tc>
          <w:tcPr>
            <w:tcW w:w="1842" w:type="dxa"/>
            <w:tcBorders>
              <w:bottom w:val="single" w:sz="4" w:space="0" w:color="00000A"/>
              <w:insideH w:val="single" w:sz="4" w:space="0" w:color="00000A"/>
            </w:tcBorders>
            <w:shd w:fill="auto" w:val="clear"/>
            <w:vAlign w:val="center"/>
          </w:tcPr>
          <w:p>
            <w:pPr>
              <w:pStyle w:val="Normal"/>
              <w:tabs>
                <w:tab w:val="left" w:pos="6680" w:leader="none"/>
              </w:tabs>
              <w:jc w:val="both"/>
              <w:rPr>
                <w:sz w:val="20"/>
                <w:sz w:val="20"/>
                <w:szCs w:val="20"/>
              </w:rPr>
            </w:pPr>
            <w:r>
              <w:rPr/>
              <w:t>Entkräftet</w:t>
            </w:r>
            <w:r/>
          </w:p>
        </w:tc>
        <w:tc>
          <w:tcPr>
            <w:tcW w:w="906" w:type="dxa"/>
            <w:tcBorders>
              <w:bottom w:val="single" w:sz="4" w:space="0" w:color="00000A"/>
              <w:insideH w:val="single" w:sz="4" w:space="0" w:color="00000A"/>
            </w:tcBorders>
            <w:shd w:fill="auto" w:val="clear"/>
            <w:vAlign w:val="center"/>
          </w:tcPr>
          <w:p>
            <w:pPr>
              <w:pStyle w:val="Normal"/>
              <w:jc w:val="center"/>
              <w:rPr>
                <w:sz w:val="20"/>
                <w:sz w:val="20"/>
                <w:szCs w:val="20"/>
              </w:rPr>
            </w:pPr>
            <w:r>
              <w:rPr/>
              <w:t>1</w:t>
            </w:r>
            <w:r/>
          </w:p>
        </w:tc>
        <w:tc>
          <w:tcPr>
            <w:tcW w:w="1439" w:type="dxa"/>
            <w:tcBorders>
              <w:bottom w:val="single" w:sz="4" w:space="0" w:color="00000A"/>
              <w:insideH w:val="single" w:sz="4" w:space="0" w:color="00000A"/>
            </w:tcBorders>
            <w:shd w:fill="auto" w:val="clear"/>
            <w:vAlign w:val="center"/>
          </w:tcPr>
          <w:p>
            <w:pPr>
              <w:pStyle w:val="Normal"/>
              <w:jc w:val="center"/>
              <w:rPr>
                <w:sz w:val="20"/>
                <w:sz w:val="20"/>
                <w:szCs w:val="20"/>
              </w:rPr>
            </w:pPr>
            <w:r>
              <w:rPr/>
              <w:t>2</w:t>
            </w:r>
            <w:r/>
          </w:p>
        </w:tc>
        <w:tc>
          <w:tcPr>
            <w:tcW w:w="1260" w:type="dxa"/>
            <w:tcBorders>
              <w:bottom w:val="single" w:sz="4" w:space="0" w:color="00000A"/>
              <w:insideH w:val="single" w:sz="4" w:space="0" w:color="00000A"/>
            </w:tcBorders>
            <w:shd w:fill="auto" w:val="clear"/>
            <w:vAlign w:val="center"/>
          </w:tcPr>
          <w:p>
            <w:pPr>
              <w:pStyle w:val="Normal"/>
              <w:jc w:val="center"/>
              <w:rPr>
                <w:sz w:val="20"/>
                <w:sz w:val="20"/>
                <w:szCs w:val="20"/>
              </w:rPr>
            </w:pPr>
            <w:r>
              <w:rPr/>
              <w:t>3</w:t>
            </w:r>
            <w:r/>
          </w:p>
        </w:tc>
        <w:tc>
          <w:tcPr>
            <w:tcW w:w="1259" w:type="dxa"/>
            <w:tcBorders>
              <w:bottom w:val="single" w:sz="4" w:space="0" w:color="00000A"/>
              <w:insideH w:val="single" w:sz="4" w:space="0" w:color="00000A"/>
            </w:tcBorders>
            <w:shd w:fill="auto" w:val="clear"/>
            <w:vAlign w:val="center"/>
          </w:tcPr>
          <w:p>
            <w:pPr>
              <w:pStyle w:val="Normal"/>
              <w:jc w:val="center"/>
              <w:rPr>
                <w:sz w:val="20"/>
                <w:sz w:val="20"/>
                <w:szCs w:val="20"/>
              </w:rPr>
            </w:pPr>
            <w:r>
              <w:rPr/>
              <w:t>4</w:t>
            </w:r>
            <w:r/>
          </w:p>
        </w:tc>
        <w:tc>
          <w:tcPr>
            <w:tcW w:w="1263"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sz w:val="20"/>
                <w:sz w:val="20"/>
                <w:szCs w:val="20"/>
              </w:rPr>
            </w:pPr>
            <w:r>
              <w:rPr/>
              <w:t>5</w:t>
            </w:r>
            <w:r/>
          </w:p>
        </w:tc>
      </w:tr>
    </w:tbl>
    <w:p>
      <w:pPr>
        <w:pStyle w:val="Normal"/>
        <w:spacing w:lineRule="auto" w:line="360"/>
        <w:rPr>
          <w:rFonts w:ascii="Arial" w:hAnsi="Arial" w:cs="Arial"/>
        </w:rPr>
      </w:pPr>
      <w:r>
        <w:rPr>
          <w:rFonts w:cs="Arial" w:ascii="Arial" w:hAnsi="Arial"/>
        </w:rPr>
        <w:t xml:space="preserve">PA </w:t>
      </w:r>
      <w:r>
        <w:rPr/>
        <w:t>Aktiv Interessiert freudig erregt Stark Angeregt Wach</w:t>
      </w:r>
      <w:r/>
    </w:p>
    <w:p>
      <w:pPr>
        <w:pStyle w:val="Normal"/>
        <w:tabs>
          <w:tab w:val="left" w:pos="6680" w:leader="none"/>
        </w:tabs>
      </w:pPr>
      <w:r>
        <w:rPr>
          <w:rFonts w:cs="Arial" w:ascii="Arial" w:hAnsi="Arial"/>
        </w:rPr>
        <w:t xml:space="preserve">NA </w:t>
      </w:r>
      <w:r>
        <w:rPr/>
        <w:t>Bekümmert Verärgert Gereizt durcheinander Nervös Ängstlich</w:t>
      </w:r>
      <w:r/>
    </w:p>
    <w:p>
      <w:pPr>
        <w:pStyle w:val="Normal"/>
        <w:spacing w:lineRule="auto" w:line="360"/>
        <w:rPr>
          <w:rFonts w:ascii="Arial" w:hAnsi="Arial" w:cs="Arial"/>
        </w:rPr>
      </w:pPr>
      <w:r>
        <w:rPr>
          <w:rFonts w:cs="Arial" w:ascii="Arial" w:hAnsi="Arial"/>
        </w:rPr>
        <w:t xml:space="preserve">TIRED/Fatigue </w:t>
      </w:r>
      <w:r>
        <w:rPr/>
        <w:t>Erschöpft Ermattet Entkräftet</w:t>
      </w:r>
      <w:r/>
    </w:p>
    <w:p>
      <w:pPr>
        <w:pStyle w:val="Normal"/>
        <w:tabs>
          <w:tab w:val="left" w:pos="6680" w:leader="none"/>
        </w:tabs>
      </w:pPr>
      <w:r>
        <w:rPr>
          <w:rFonts w:cs="Arial" w:ascii="Arial" w:hAnsi="Arial"/>
        </w:rPr>
        <w:t xml:space="preserve">VIGOR </w:t>
      </w:r>
      <w:r>
        <w:rPr/>
        <w:t>energiegeladen Munter Tatkräftig</w:t>
      </w:r>
      <w:r/>
    </w:p>
    <w:p>
      <w:pPr>
        <w:pStyle w:val="Normal"/>
        <w:spacing w:lineRule="auto" w:line="360"/>
      </w:pPr>
      <w:r>
        <w:rPr>
          <w:rFonts w:cs="Arial" w:ascii="Arial" w:hAnsi="Arial"/>
        </w:rPr>
        <w:t>SERENITY</w:t>
      </w:r>
      <w:r>
        <w:rPr/>
        <w:t xml:space="preserve"> Entspannt Gelassen Ruhig</w:t>
      </w:r>
      <w:r/>
    </w:p>
    <w:p>
      <w:pPr>
        <w:pStyle w:val="Normal"/>
        <w:spacing w:lineRule="auto" w:line="360"/>
        <w:rPr>
          <w:b/>
          <w:b/>
          <w:rFonts w:ascii="Arial" w:hAnsi="Arial" w:cs="Arial"/>
          <w:color w:val="C00000"/>
        </w:rPr>
      </w:pPr>
      <w:r>
        <w:rPr>
          <w:b/>
          <w:color w:val="C00000"/>
        </w:rPr>
        <w:t>Einleitungstext geändert, Skalierung geändert, Oginalantwortfomat: gar nicht-ein bisschen-einigermaßen-erheblich-äußerst</w:t>
      </w:r>
      <w:r/>
    </w:p>
    <w:p>
      <w:pPr>
        <w:pStyle w:val="Berschrift3"/>
      </w:pPr>
      <w:r>
        <w:rPr/>
        <w:t>Schlafqualität [PSQI+ISI]</w:t>
      </w:r>
      <w:r/>
    </w:p>
    <w:p>
      <w:pPr>
        <w:pStyle w:val="Normal"/>
        <w:rPr>
          <w:b/>
          <w:b/>
        </w:rPr>
      </w:pPr>
      <w:r>
        <w:rPr>
          <w:b/>
        </w:rPr>
        <w:t>PDA: radio button, drop down list oder buttons, jede Antwortmöglichkeit muss genannt werden, [PSQI] bzw. [ISI]</w:t>
      </w:r>
      <w:r/>
    </w:p>
    <w:p>
      <w:pPr>
        <w:pStyle w:val="Normal"/>
      </w:pPr>
      <w:r>
        <w:rPr/>
        <w:t xml:space="preserve">Buysse, D. J., Reynolds, C. F., Monk, T. H., Berman, S. R. &amp; Kupfer, D. J. (1989). </w:t>
      </w:r>
      <w:r>
        <w:rPr>
          <w:lang w:val="en-US"/>
        </w:rPr>
        <w:t xml:space="preserve">The Pittsburgh Sleep Quality Index: a new instrument for psychiatric practice and research. </w:t>
      </w:r>
      <w:r>
        <w:rPr>
          <w:i/>
          <w:iCs/>
        </w:rPr>
        <w:t>Psychiatry Research, 28</w:t>
      </w:r>
      <w:r>
        <w:rPr/>
        <w:t>, 193-213.</w:t>
      </w:r>
      <w:r/>
    </w:p>
    <w:p>
      <w:pPr>
        <w:pStyle w:val="Normal"/>
      </w:pPr>
      <w:r>
        <w:rPr/>
        <w:t>In Anlehnung an PSQI</w:t>
      </w:r>
      <w:r/>
    </w:p>
    <w:p>
      <w:pPr>
        <w:pStyle w:val="Normal"/>
      </w:pPr>
      <w:r>
        <w:rPr>
          <w:rFonts w:cs="Arial" w:ascii="Arial" w:hAnsi="Arial"/>
          <w:color w:val="548DD4"/>
        </w:rPr>
        <w:t>[PSQI4]</w:t>
      </w:r>
      <w:r/>
    </w:p>
    <w:p>
      <w:pPr>
        <w:pStyle w:val="Normal"/>
        <w:rPr>
          <w:color w:val="548DD4"/>
        </w:rPr>
      </w:pPr>
      <w:r>
        <w:rPr/>
        <w:t>Wie viele Stunden haben Sie tatsächlich geschlafen?</w:t>
        <w:br/>
        <w:t>(Dies kann von der Zeit, die Sie im Bett verbracht haben abweichen.)</w:t>
        <w:br/>
        <w:t xml:space="preserve">&gt; 7 Stunden </w:t>
      </w:r>
      <w:r>
        <w:rPr>
          <w:rFonts w:ascii="Wingdings" w:hAnsi="Wingdings"/>
          <w:color w:val="548DD4"/>
        </w:rPr>
        <w:t></w:t>
      </w:r>
      <w:r>
        <w:rPr>
          <w:color w:val="548DD4"/>
        </w:rPr>
        <w:t>4</w:t>
        <w:br/>
      </w:r>
      <w:r>
        <w:rPr/>
        <w:t>6-7 Stunden</w:t>
      </w:r>
      <w:r>
        <w:rPr>
          <w:color w:val="548DD4"/>
        </w:rPr>
        <w:t xml:space="preserve"> </w:t>
      </w:r>
      <w:r>
        <w:rPr>
          <w:rFonts w:ascii="Wingdings" w:hAnsi="Wingdings"/>
          <w:color w:val="548DD4"/>
        </w:rPr>
        <w:t></w:t>
      </w:r>
      <w:r>
        <w:rPr>
          <w:color w:val="548DD4"/>
        </w:rPr>
        <w:t>3</w:t>
      </w:r>
      <w:r>
        <w:rPr/>
        <w:br/>
        <w:t>5-6 Stunden</w:t>
      </w:r>
      <w:r>
        <w:rPr>
          <w:color w:val="548DD4"/>
        </w:rPr>
        <w:t xml:space="preserve"> </w:t>
      </w:r>
      <w:r>
        <w:rPr>
          <w:rFonts w:ascii="Wingdings" w:hAnsi="Wingdings"/>
          <w:color w:val="548DD4"/>
        </w:rPr>
        <w:t></w:t>
      </w:r>
      <w:r>
        <w:rPr>
          <w:color w:val="548DD4"/>
        </w:rPr>
        <w:t>2</w:t>
      </w:r>
      <w:r>
        <w:rPr/>
        <w:br/>
        <w:t xml:space="preserve">&lt; 5 Stunden </w:t>
      </w:r>
      <w:r>
        <w:rPr>
          <w:rFonts w:ascii="Wingdings" w:hAnsi="Wingdings"/>
          <w:color w:val="548DD4"/>
        </w:rPr>
        <w:t></w:t>
      </w:r>
      <w:r>
        <w:rPr>
          <w:color w:val="548DD4"/>
        </w:rPr>
        <w:t>1</w:t>
      </w:r>
      <w:r/>
    </w:p>
    <w:p>
      <w:pPr>
        <w:pStyle w:val="Normal"/>
        <w:rPr>
          <w:sz w:val="20"/>
          <w:sz w:val="20"/>
          <w:szCs w:val="20"/>
          <w:color w:val="548DD4"/>
        </w:rPr>
      </w:pPr>
      <w:r>
        <w:rPr>
          <w:color w:val="548DD4"/>
        </w:rPr>
      </w:r>
      <w:r/>
    </w:p>
    <w:p>
      <w:pPr>
        <w:pStyle w:val="Normal"/>
        <w:rPr>
          <w:color w:val="548DD4"/>
        </w:rPr>
      </w:pPr>
      <w:r>
        <w:rPr>
          <w:rFonts w:cs="Arial" w:ascii="Arial" w:hAnsi="Arial"/>
          <w:color w:val="548DD4"/>
        </w:rPr>
        <w:t>[PSQI7]</w:t>
      </w:r>
      <w:r/>
    </w:p>
    <w:p>
      <w:pPr>
        <w:pStyle w:val="Normal"/>
      </w:pPr>
      <w:r>
        <w:rPr/>
        <w:t xml:space="preserve">Wie würden Sie Ihren Schlaf in der letzten Nacht bewerten? </w:t>
      </w:r>
      <w:r/>
    </w:p>
    <w:p>
      <w:pPr>
        <w:pStyle w:val="Normal"/>
        <w:rPr>
          <w:rFonts w:ascii="Arial" w:hAnsi="Arial" w:cs="Arial"/>
          <w:color w:val="548DD4"/>
        </w:rPr>
      </w:pPr>
      <w:r>
        <w:rPr>
          <w:rFonts w:cs="Arial" w:ascii="Arial" w:hAnsi="Arial"/>
          <w:color w:val="548DD4"/>
        </w:rPr>
        <w:t xml:space="preserve">1=sehr schlecht, 2=eher schlecht, 3=eher gut, 4=gut </w:t>
      </w:r>
      <w:r/>
    </w:p>
    <w:p>
      <w:pPr>
        <w:pStyle w:val="Normal"/>
        <w:rPr>
          <w:rFonts w:ascii="Arial" w:hAnsi="Arial" w:cs="Arial"/>
          <w:color w:val="548DD4"/>
        </w:rPr>
      </w:pPr>
      <w:r>
        <w:rPr>
          <w:rFonts w:cs="Arial" w:ascii="Arial" w:hAnsi="Arial"/>
          <w:color w:val="548DD4"/>
        </w:rPr>
        <w:t>[PSQI2]</w:t>
      </w:r>
      <w:r/>
    </w:p>
    <w:p>
      <w:pPr>
        <w:pStyle w:val="Normal"/>
        <w:rPr>
          <w:color w:val="548DD4"/>
        </w:rPr>
      </w:pPr>
      <w:r>
        <w:rPr/>
        <w:t>Wie viele Minuten hat es in etwa gedauert, bis Sie eingeschlafen sind?</w:t>
        <w:br/>
        <w:t xml:space="preserve">&lt;=15 Minuten </w:t>
      </w:r>
      <w:r>
        <w:rPr>
          <w:rFonts w:ascii="Wingdings" w:hAnsi="Wingdings"/>
          <w:color w:val="548DD4"/>
        </w:rPr>
        <w:t></w:t>
      </w:r>
      <w:r>
        <w:rPr>
          <w:color w:val="548DD4"/>
        </w:rPr>
        <w:t>4</w:t>
      </w:r>
      <w:r>
        <w:rPr/>
        <w:br/>
        <w:t xml:space="preserve">16-30 Minuten </w:t>
      </w:r>
      <w:r>
        <w:rPr>
          <w:rFonts w:ascii="Wingdings" w:hAnsi="Wingdings"/>
          <w:color w:val="548DD4"/>
        </w:rPr>
        <w:t></w:t>
      </w:r>
      <w:r>
        <w:rPr>
          <w:color w:val="548DD4"/>
        </w:rPr>
        <w:t>3</w:t>
      </w:r>
      <w:r>
        <w:rPr/>
        <w:br/>
        <w:t xml:space="preserve">31-60 Minuten </w:t>
      </w:r>
      <w:r>
        <w:rPr>
          <w:rFonts w:ascii="Wingdings" w:hAnsi="Wingdings"/>
          <w:color w:val="548DD4"/>
        </w:rPr>
        <w:t></w:t>
      </w:r>
      <w:r>
        <w:rPr>
          <w:color w:val="548DD4"/>
        </w:rPr>
        <w:t>2</w:t>
      </w:r>
      <w:r>
        <w:rPr/>
        <w:br/>
        <w:t>&gt; 60 Minuten</w:t>
      </w:r>
      <w:r>
        <w:rPr>
          <w:color w:val="548DD4"/>
        </w:rPr>
        <w:t xml:space="preserve"> </w:t>
      </w:r>
      <w:r>
        <w:rPr>
          <w:rFonts w:ascii="Wingdings" w:hAnsi="Wingdings"/>
          <w:color w:val="548DD4"/>
        </w:rPr>
        <w:t></w:t>
      </w:r>
      <w:r>
        <w:rPr>
          <w:color w:val="548DD4"/>
        </w:rPr>
        <w:t>1</w:t>
      </w:r>
      <w:r/>
    </w:p>
    <w:p>
      <w:pPr>
        <w:pStyle w:val="Normal"/>
        <w:rPr>
          <w:sz w:val="20"/>
          <w:sz w:val="20"/>
          <w:szCs w:val="20"/>
          <w:rFonts w:ascii="Arial" w:hAnsi="Arial" w:cs="Arial"/>
        </w:rPr>
      </w:pPr>
      <w:r>
        <w:rPr>
          <w:rFonts w:cs="Arial" w:ascii="Arial" w:hAnsi="Arial"/>
        </w:rPr>
      </w:r>
      <w:r/>
    </w:p>
    <w:p>
      <w:pPr>
        <w:pStyle w:val="Normal"/>
        <w:rPr>
          <w:color w:val="548DD4"/>
        </w:rPr>
      </w:pPr>
      <w:r>
        <w:rPr>
          <w:rFonts w:cs="Arial" w:ascii="Arial" w:hAnsi="Arial"/>
          <w:color w:val="548DD4"/>
        </w:rPr>
        <w:t>[PSQI11]</w:t>
      </w:r>
      <w:r/>
    </w:p>
    <w:p>
      <w:pPr>
        <w:pStyle w:val="Normal"/>
      </w:pPr>
      <w:r>
        <w:rPr/>
        <w:t>Sind Sie in der Nacht aufgewacht? („nein“</w:t>
      </w:r>
      <w:r>
        <w:rPr>
          <w:color w:val="548DD4"/>
        </w:rPr>
        <w:t>5</w:t>
      </w:r>
      <w:r>
        <w:rPr/>
        <w:t xml:space="preserve"> , „ja, ein Mal“</w:t>
      </w:r>
      <w:r>
        <w:rPr>
          <w:color w:val="548DD4"/>
        </w:rPr>
        <w:t xml:space="preserve"> 4</w:t>
      </w:r>
      <w:r>
        <w:rPr/>
        <w:t>, „ja, zwei Mal“</w:t>
      </w:r>
      <w:r>
        <w:rPr>
          <w:color w:val="548DD4"/>
        </w:rPr>
        <w:t xml:space="preserve"> 3</w:t>
      </w:r>
      <w:r>
        <w:rPr/>
        <w:t>, „ja, drei Mal“</w:t>
      </w:r>
      <w:r>
        <w:rPr>
          <w:color w:val="548DD4"/>
        </w:rPr>
        <w:t xml:space="preserve"> 2</w:t>
      </w:r>
      <w:r>
        <w:rPr/>
        <w:t>, „ja, mehr als drei Mal“</w:t>
      </w:r>
      <w:r>
        <w:rPr>
          <w:color w:val="548DD4"/>
        </w:rPr>
        <w:t xml:space="preserve"> 1</w:t>
      </w:r>
      <w:r>
        <w:rPr/>
        <w:t xml:space="preserve">) </w:t>
      </w:r>
      <w:r/>
    </w:p>
    <w:p>
      <w:pPr>
        <w:pStyle w:val="Normal"/>
        <w:rPr>
          <w:lang w:val="en-US"/>
        </w:rPr>
      </w:pPr>
      <w:r>
        <w:rPr>
          <w:lang w:val="en-US"/>
        </w:rPr>
        <w:t>Und:</w:t>
      </w:r>
      <w:r/>
    </w:p>
    <w:p>
      <w:pPr>
        <w:pStyle w:val="Normal"/>
        <w:rPr>
          <w:sz w:val="18"/>
          <w:sz w:val="18"/>
          <w:szCs w:val="18"/>
          <w:rFonts w:ascii="Segoe UI" w:hAnsi="Segoe UI" w:cs="Segoe UI"/>
          <w:lang w:val="en-US"/>
        </w:rPr>
      </w:pPr>
      <w:r>
        <w:rPr>
          <w:lang w:val="en-US"/>
        </w:rPr>
        <w:t>ISI—the Insomnia Severity Index (Bastien, Vallières, &amp; Morin, 2001) aus</w:t>
      </w:r>
      <w:r/>
    </w:p>
    <w:p>
      <w:pPr>
        <w:pStyle w:val="Normal"/>
      </w:pPr>
      <w:r>
        <w:rPr>
          <w:rFonts w:cs="Segoe UI" w:ascii="Segoe UI" w:hAnsi="Segoe UI"/>
          <w:sz w:val="18"/>
          <w:szCs w:val="18"/>
          <w:lang w:val="en-US"/>
        </w:rPr>
        <w:t xml:space="preserve">Syrek, C. J., &amp; Antoni, C. H. (2014). Unfinished tasks foster rumination and impair sleeping—Particularly if leaders have high performance expectations. </w:t>
      </w:r>
      <w:r>
        <w:rPr>
          <w:rFonts w:cs="Segoe UI" w:ascii="Segoe UI" w:hAnsi="Segoe UI"/>
          <w:i/>
          <w:iCs/>
          <w:sz w:val="18"/>
          <w:szCs w:val="18"/>
        </w:rPr>
        <w:t>Journal of Occupational Health Psychology</w:t>
      </w:r>
      <w:r>
        <w:rPr>
          <w:rFonts w:cs="Segoe UI" w:ascii="Segoe UI" w:hAnsi="Segoe UI"/>
          <w:sz w:val="18"/>
          <w:szCs w:val="18"/>
        </w:rPr>
        <w:t xml:space="preserve">, </w:t>
      </w:r>
      <w:r>
        <w:rPr>
          <w:rFonts w:cs="Segoe UI" w:ascii="Segoe UI" w:hAnsi="Segoe UI"/>
          <w:i/>
          <w:iCs/>
          <w:sz w:val="18"/>
          <w:szCs w:val="18"/>
        </w:rPr>
        <w:t>19</w:t>
      </w:r>
      <w:r>
        <w:rPr>
          <w:rFonts w:cs="Segoe UI" w:ascii="Segoe UI" w:hAnsi="Segoe UI"/>
          <w:sz w:val="18"/>
          <w:szCs w:val="18"/>
        </w:rPr>
        <w:t xml:space="preserve">(4), 490–499. doi:10.1037/a0037127  </w:t>
      </w:r>
      <w:r/>
    </w:p>
    <w:p>
      <w:pPr>
        <w:pStyle w:val="Normal"/>
        <w:rPr>
          <w:rFonts w:ascii="Arial" w:hAnsi="Arial" w:cs="Arial"/>
          <w:color w:val="548DD4"/>
        </w:rPr>
      </w:pPr>
      <w:r>
        <w:rPr/>
        <w:t xml:space="preserve"> </w:t>
      </w:r>
      <w:r>
        <w:rPr>
          <w:rFonts w:cs="Arial" w:ascii="Arial" w:hAnsi="Arial"/>
          <w:color w:val="548DD4"/>
        </w:rPr>
        <w:t>[ISI]</w:t>
      </w:r>
      <w:r/>
    </w:p>
    <w:p>
      <w:pPr>
        <w:pStyle w:val="Normal"/>
      </w:pPr>
      <w:r>
        <w:rPr/>
        <w:t xml:space="preserve">Bitte bewerten Sie den Schweregrad Ihrer Schlafprobleme während dieser Nacht (Einschlafschwierigkeiten, Durchschlafschwierigkeiten, Probleme wegen zu frühem Aufwachen). </w:t>
      </w:r>
      <w:r/>
    </w:p>
    <w:p>
      <w:pPr>
        <w:pStyle w:val="Normal"/>
      </w:pPr>
      <w:r>
        <w:rPr/>
        <w:t>Antwortskala 0 = keine, 1 = leicht, 2 = mittelmäßig, 3 = schwer, 4 = sehr schwer.</w:t>
      </w:r>
      <w:r/>
    </w:p>
    <w:p>
      <w:pPr>
        <w:pStyle w:val="Normal"/>
        <w:rPr>
          <w:lang w:val="en-US"/>
        </w:rPr>
      </w:pPr>
      <w:r>
        <w:rPr>
          <w:lang w:val="en-US"/>
        </w:rPr>
        <w:t>Please rate the severity of your insomnia problems (difficulty falling asleep; difficulty staying asleep; problem waking up to early).</w:t>
      </w:r>
      <w:r/>
    </w:p>
    <w:p>
      <w:pPr>
        <w:pStyle w:val="Normal"/>
        <w:rPr>
          <w:lang w:val="en-US"/>
        </w:rPr>
      </w:pPr>
      <w:r>
        <w:rPr>
          <w:lang w:val="en-US"/>
        </w:rPr>
        <w:t>5-point Likert scale ranging from 1 (none) to 5 (very).</w:t>
      </w:r>
      <w:r/>
    </w:p>
    <w:p>
      <w:pPr>
        <w:pStyle w:val="Berschrift3"/>
        <w:rPr>
          <w:lang w:val="en-US"/>
        </w:rPr>
      </w:pPr>
      <w:r>
        <w:rPr>
          <w:lang w:val="en-US"/>
        </w:rPr>
        <w:t>State of Being Recovered [STATREc]</w:t>
      </w:r>
      <w:r/>
    </w:p>
    <w:p>
      <w:pPr>
        <w:pStyle w:val="Normal"/>
        <w:rPr>
          <w:b/>
          <w:b/>
        </w:rPr>
      </w:pPr>
      <w:r>
        <w:rPr>
          <w:b/>
        </w:rPr>
        <w:t>PDA: (radio) button oder slider, mit trifft gar nicht zu und trifft völlig zu als Extremwerte, drunter Zahlen 1-5, Zwischenwerte müssen nicht genannt werden [STATREC]</w:t>
      </w:r>
      <w:r/>
    </w:p>
    <w:p>
      <w:pPr>
        <w:pStyle w:val="Normal"/>
        <w:ind w:left="720" w:hanging="720"/>
      </w:pPr>
      <w:r>
        <w:fldChar w:fldCharType="begin"/>
      </w:r>
      <w:r>
        <w:instrText>ADDIN EN.REFLIST</w:instrText>
      </w:r>
      <w:r>
        <w:fldChar w:fldCharType="separate"/>
      </w:r>
      <w:bookmarkStart w:id="0" w:name="__Fieldmark__713_1023031057"/>
      <w:r>
        <w:rPr/>
      </w:r>
      <w:r>
        <w:rPr>
          <w:lang w:val="en-US"/>
        </w:rPr>
        <w:t xml:space="preserve">Sonnentag, S., &amp; Kruel, U. (2006). Psychological detachment from work during off-job time: The role of job stressors, job involvement, and recovery-related self-efficacy. </w:t>
      </w:r>
      <w:r>
        <w:rPr>
          <w:i/>
        </w:rPr>
        <w:t>European Journal of Work and Organizational Psychology, 15</w:t>
      </w:r>
      <w:r>
        <w:rPr/>
        <w:t>, 197-217.</w:t>
      </w:r>
      <w:bookmarkEnd w:id="0"/>
      <w:r>
        <w:rPr/>
      </w:r>
      <w:r>
        <w:fldChar w:fldCharType="end"/>
      </w:r>
      <w:r/>
    </w:p>
    <w:p>
      <w:pPr>
        <w:pStyle w:val="Normal"/>
        <w:rPr>
          <w:sz w:val="10"/>
          <w:sz w:val="10"/>
          <w:szCs w:val="10"/>
        </w:rPr>
      </w:pPr>
      <w:r>
        <w:rPr>
          <w:sz w:val="10"/>
          <w:szCs w:val="10"/>
        </w:rPr>
      </w:r>
      <w:r/>
    </w:p>
    <w:tbl>
      <w:tblPr>
        <w:tblW w:w="9450" w:type="dxa"/>
        <w:jc w:val="left"/>
        <w:tblInd w:w="80" w:type="dxa"/>
        <w:tblBorders>
          <w:top w:val="single" w:sz="6" w:space="0" w:color="00000A"/>
          <w:left w:val="single" w:sz="6" w:space="0" w:color="00000A"/>
        </w:tblBorders>
        <w:tblCellMar>
          <w:top w:w="0" w:type="dxa"/>
          <w:left w:w="79" w:type="dxa"/>
          <w:bottom w:w="0" w:type="dxa"/>
          <w:right w:w="80" w:type="dxa"/>
        </w:tblCellMar>
      </w:tblPr>
      <w:tblGrid>
        <w:gridCol w:w="1133"/>
        <w:gridCol w:w="4925"/>
        <w:gridCol w:w="660"/>
        <w:gridCol w:w="659"/>
        <w:gridCol w:w="660"/>
        <w:gridCol w:w="659"/>
        <w:gridCol w:w="753"/>
      </w:tblGrid>
      <w:tr>
        <w:trPr>
          <w:cantSplit w:val="true"/>
        </w:trPr>
        <w:tc>
          <w:tcPr>
            <w:tcW w:w="1133" w:type="dxa"/>
            <w:tcBorders>
              <w:top w:val="single" w:sz="6" w:space="0" w:color="00000A"/>
              <w:left w:val="single" w:sz="6" w:space="0" w:color="00000A"/>
            </w:tcBorders>
            <w:shd w:fill="auto" w:val="clear"/>
            <w:tcMar>
              <w:left w:w="79" w:type="dxa"/>
            </w:tcMar>
          </w:tcPr>
          <w:p>
            <w:pPr>
              <w:pStyle w:val="Normal"/>
              <w:tabs>
                <w:tab w:val="left" w:pos="6680" w:leader="none"/>
              </w:tabs>
              <w:ind w:right="-193" w:hanging="0"/>
              <w:rPr>
                <w:sz w:val="20"/>
                <w:sz w:val="20"/>
                <w:szCs w:val="20"/>
              </w:rPr>
            </w:pPr>
            <w:r>
              <w:rPr/>
            </w:r>
            <w:r/>
          </w:p>
        </w:tc>
        <w:tc>
          <w:tcPr>
            <w:tcW w:w="4925" w:type="dxa"/>
            <w:tcBorders>
              <w:top w:val="single" w:sz="6" w:space="0" w:color="00000A"/>
            </w:tcBorders>
            <w:shd w:fill="auto" w:val="clear"/>
          </w:tcPr>
          <w:p>
            <w:pPr>
              <w:pStyle w:val="Normal"/>
              <w:tabs>
                <w:tab w:val="left" w:pos="6680" w:leader="none"/>
              </w:tabs>
              <w:rPr>
                <w:sz w:val="20"/>
                <w:sz w:val="20"/>
                <w:szCs w:val="20"/>
              </w:rPr>
            </w:pPr>
            <w:r>
              <w:rPr/>
            </w:r>
            <w:r/>
          </w:p>
          <w:p>
            <w:pPr>
              <w:pStyle w:val="Normal"/>
              <w:tabs>
                <w:tab w:val="left" w:pos="6680" w:leader="none"/>
              </w:tabs>
              <w:rPr>
                <w:sz w:val="20"/>
                <w:sz w:val="20"/>
                <w:szCs w:val="20"/>
              </w:rPr>
            </w:pPr>
            <w:r>
              <w:rPr/>
            </w:r>
            <w:r/>
          </w:p>
        </w:tc>
        <w:tc>
          <w:tcPr>
            <w:tcW w:w="660" w:type="dxa"/>
            <w:tcBorders>
              <w:top w:val="single" w:sz="6" w:space="0" w:color="00000A"/>
            </w:tcBorders>
            <w:shd w:fill="auto" w:val="clear"/>
          </w:tcPr>
          <w:p>
            <w:pPr>
              <w:pStyle w:val="Normal"/>
              <w:ind w:left="-100" w:right="-100" w:hanging="0"/>
              <w:jc w:val="center"/>
              <w:rPr>
                <w:sz w:val="16"/>
                <w:sz w:val="16"/>
                <w:szCs w:val="16"/>
              </w:rPr>
            </w:pPr>
            <w:r>
              <w:rPr>
                <w:sz w:val="16"/>
                <w:szCs w:val="16"/>
              </w:rPr>
            </w:r>
            <w:r/>
          </w:p>
          <w:p>
            <w:pPr>
              <w:pStyle w:val="Normal"/>
              <w:ind w:left="-100" w:right="-100" w:hanging="0"/>
              <w:jc w:val="center"/>
              <w:rPr>
                <w:sz w:val="16"/>
                <w:sz w:val="16"/>
                <w:szCs w:val="16"/>
              </w:rPr>
            </w:pPr>
            <w:r>
              <w:rPr>
                <w:sz w:val="16"/>
                <w:szCs w:val="16"/>
              </w:rPr>
              <w:t>trifft gar nicht zu</w:t>
            </w:r>
            <w:r/>
          </w:p>
        </w:tc>
        <w:tc>
          <w:tcPr>
            <w:tcW w:w="659" w:type="dxa"/>
            <w:tcBorders>
              <w:top w:val="single" w:sz="6" w:space="0" w:color="00000A"/>
            </w:tcBorders>
            <w:shd w:fill="auto" w:val="clear"/>
          </w:tcPr>
          <w:p>
            <w:pPr>
              <w:pStyle w:val="Normal"/>
              <w:ind w:left="-100" w:right="-100" w:hanging="0"/>
              <w:jc w:val="center"/>
              <w:rPr>
                <w:sz w:val="16"/>
                <w:sz w:val="16"/>
                <w:szCs w:val="16"/>
              </w:rPr>
            </w:pPr>
            <w:r>
              <w:rPr>
                <w:sz w:val="16"/>
                <w:szCs w:val="16"/>
              </w:rPr>
            </w:r>
            <w:r/>
          </w:p>
          <w:p>
            <w:pPr>
              <w:pStyle w:val="Normal"/>
              <w:ind w:left="-100" w:right="-100" w:hanging="0"/>
              <w:jc w:val="center"/>
              <w:rPr>
                <w:sz w:val="16"/>
                <w:sz w:val="16"/>
                <w:szCs w:val="16"/>
              </w:rPr>
            </w:pPr>
            <w:r>
              <w:rPr>
                <w:sz w:val="16"/>
                <w:szCs w:val="16"/>
              </w:rPr>
              <w:t>trifft wenig zu</w:t>
            </w:r>
            <w:r/>
          </w:p>
        </w:tc>
        <w:tc>
          <w:tcPr>
            <w:tcW w:w="660" w:type="dxa"/>
            <w:tcBorders>
              <w:top w:val="single" w:sz="6" w:space="0" w:color="00000A"/>
            </w:tcBorders>
            <w:shd w:fill="auto" w:val="clear"/>
          </w:tcPr>
          <w:p>
            <w:pPr>
              <w:pStyle w:val="Normal"/>
              <w:ind w:right="-100" w:hanging="0"/>
              <w:jc w:val="center"/>
              <w:rPr>
                <w:sz w:val="16"/>
                <w:sz w:val="16"/>
                <w:szCs w:val="16"/>
              </w:rPr>
            </w:pPr>
            <w:r>
              <w:rPr>
                <w:sz w:val="16"/>
                <w:szCs w:val="16"/>
              </w:rPr>
            </w:r>
            <w:r/>
          </w:p>
          <w:p>
            <w:pPr>
              <w:pStyle w:val="Normal"/>
              <w:ind w:right="-100" w:hanging="0"/>
              <w:jc w:val="center"/>
              <w:rPr>
                <w:sz w:val="16"/>
                <w:sz w:val="16"/>
                <w:szCs w:val="16"/>
              </w:rPr>
            </w:pPr>
            <w:r>
              <w:rPr>
                <w:sz w:val="16"/>
                <w:szCs w:val="16"/>
              </w:rPr>
              <w:t>trifft mittel</w:t>
              <w:softHyphen/>
              <w:t>mäßig zu</w:t>
            </w:r>
            <w:r/>
          </w:p>
        </w:tc>
        <w:tc>
          <w:tcPr>
            <w:tcW w:w="659" w:type="dxa"/>
            <w:tcBorders>
              <w:top w:val="single" w:sz="6" w:space="0" w:color="00000A"/>
            </w:tcBorders>
            <w:shd w:fill="auto" w:val="clear"/>
          </w:tcPr>
          <w:p>
            <w:pPr>
              <w:pStyle w:val="Normal"/>
              <w:ind w:left="-100" w:right="-100" w:hanging="0"/>
              <w:jc w:val="center"/>
              <w:rPr>
                <w:sz w:val="16"/>
                <w:sz w:val="16"/>
                <w:szCs w:val="16"/>
              </w:rPr>
            </w:pPr>
            <w:r>
              <w:rPr>
                <w:sz w:val="16"/>
                <w:szCs w:val="16"/>
              </w:rPr>
            </w:r>
            <w:r/>
          </w:p>
          <w:p>
            <w:pPr>
              <w:pStyle w:val="Normal"/>
              <w:ind w:left="-100" w:right="-100" w:hanging="0"/>
              <w:jc w:val="center"/>
              <w:rPr>
                <w:sz w:val="16"/>
                <w:sz w:val="16"/>
                <w:szCs w:val="16"/>
              </w:rPr>
            </w:pPr>
            <w:r>
              <w:rPr>
                <w:sz w:val="16"/>
                <w:szCs w:val="16"/>
              </w:rPr>
              <w:t>trifft zu</w:t>
            </w:r>
            <w:r/>
          </w:p>
        </w:tc>
        <w:tc>
          <w:tcPr>
            <w:tcW w:w="753" w:type="dxa"/>
            <w:tcBorders>
              <w:top w:val="single" w:sz="6" w:space="0" w:color="00000A"/>
              <w:right w:val="single" w:sz="6" w:space="0" w:color="00000A"/>
              <w:insideV w:val="single" w:sz="6" w:space="0" w:color="00000A"/>
            </w:tcBorders>
            <w:shd w:fill="auto" w:val="clear"/>
          </w:tcPr>
          <w:p>
            <w:pPr>
              <w:pStyle w:val="Normal"/>
              <w:ind w:right="-102" w:hanging="0"/>
              <w:jc w:val="center"/>
              <w:rPr>
                <w:sz w:val="16"/>
                <w:sz w:val="16"/>
                <w:szCs w:val="16"/>
              </w:rPr>
            </w:pPr>
            <w:r>
              <w:rPr>
                <w:sz w:val="16"/>
                <w:szCs w:val="16"/>
              </w:rPr>
            </w:r>
            <w:r/>
          </w:p>
          <w:p>
            <w:pPr>
              <w:pStyle w:val="Normal"/>
              <w:ind w:right="-102" w:hanging="0"/>
              <w:jc w:val="center"/>
              <w:rPr>
                <w:sz w:val="16"/>
                <w:sz w:val="16"/>
                <w:szCs w:val="16"/>
              </w:rPr>
            </w:pPr>
            <w:r>
              <w:rPr>
                <w:sz w:val="16"/>
                <w:szCs w:val="16"/>
              </w:rPr>
              <w:t>trifft völlig zu</w:t>
            </w:r>
            <w:r/>
          </w:p>
        </w:tc>
      </w:tr>
      <w:tr>
        <w:trPr>
          <w:cantSplit w:val="true"/>
        </w:trPr>
        <w:tc>
          <w:tcPr>
            <w:tcW w:w="1133" w:type="dxa"/>
            <w:tcBorders>
              <w:left w:val="single" w:sz="6" w:space="0" w:color="00000A"/>
            </w:tcBorders>
            <w:shd w:fill="auto" w:val="clear"/>
            <w:tcMar>
              <w:left w:w="79" w:type="dxa"/>
            </w:tcMar>
          </w:tcPr>
          <w:p>
            <w:pPr>
              <w:pStyle w:val="Normal"/>
              <w:tabs>
                <w:tab w:val="left" w:pos="6680" w:leader="none"/>
              </w:tabs>
              <w:spacing w:before="240" w:after="200"/>
              <w:ind w:right="-193" w:hanging="0"/>
              <w:rPr>
                <w:sz w:val="20"/>
                <w:sz w:val="20"/>
                <w:szCs w:val="20"/>
              </w:rPr>
            </w:pPr>
            <w:r>
              <w:rPr/>
              <w:t>STATREC1</w:t>
            </w:r>
            <w:r/>
          </w:p>
        </w:tc>
        <w:tc>
          <w:tcPr>
            <w:tcW w:w="4925" w:type="dxa"/>
            <w:tcBorders/>
            <w:shd w:fill="auto" w:val="clear"/>
          </w:tcPr>
          <w:p>
            <w:pPr>
              <w:pStyle w:val="Normal"/>
              <w:tabs>
                <w:tab w:val="left" w:pos="6680" w:leader="none"/>
              </w:tabs>
              <w:spacing w:before="240" w:after="200"/>
            </w:pPr>
            <w:r>
              <w:rPr>
                <w:color w:val="C00000"/>
              </w:rPr>
              <w:t>Ich</w:t>
            </w:r>
            <w:r>
              <w:rPr/>
              <w:t xml:space="preserve"> fühle ich mich ausgeschlafen.</w:t>
            </w:r>
            <w:r/>
          </w:p>
        </w:tc>
        <w:tc>
          <w:tcPr>
            <w:tcW w:w="660" w:type="dxa"/>
            <w:tcBorders/>
            <w:shd w:fill="auto" w:val="clear"/>
          </w:tcPr>
          <w:p>
            <w:pPr>
              <w:pStyle w:val="Normal"/>
              <w:spacing w:before="240" w:after="200"/>
              <w:jc w:val="center"/>
              <w:rPr>
                <w:sz w:val="20"/>
                <w:sz w:val="20"/>
                <w:szCs w:val="20"/>
              </w:rPr>
            </w:pPr>
            <w:r>
              <w:rPr/>
              <w:t>1</w:t>
            </w:r>
            <w:r/>
          </w:p>
        </w:tc>
        <w:tc>
          <w:tcPr>
            <w:tcW w:w="659" w:type="dxa"/>
            <w:tcBorders/>
            <w:shd w:fill="auto" w:val="clear"/>
          </w:tcPr>
          <w:p>
            <w:pPr>
              <w:pStyle w:val="Normal"/>
              <w:spacing w:before="240" w:after="200"/>
              <w:jc w:val="center"/>
              <w:rPr>
                <w:sz w:val="20"/>
                <w:sz w:val="20"/>
                <w:szCs w:val="20"/>
              </w:rPr>
            </w:pPr>
            <w:r>
              <w:rPr/>
              <w:t>2</w:t>
            </w:r>
            <w:r/>
          </w:p>
        </w:tc>
        <w:tc>
          <w:tcPr>
            <w:tcW w:w="660" w:type="dxa"/>
            <w:tcBorders/>
            <w:shd w:fill="auto" w:val="clear"/>
          </w:tcPr>
          <w:p>
            <w:pPr>
              <w:pStyle w:val="Normal"/>
              <w:spacing w:before="240" w:after="200"/>
              <w:jc w:val="center"/>
              <w:rPr>
                <w:sz w:val="20"/>
                <w:sz w:val="20"/>
                <w:szCs w:val="20"/>
              </w:rPr>
            </w:pPr>
            <w:r>
              <w:rPr/>
              <w:t>3</w:t>
            </w:r>
            <w:r/>
          </w:p>
        </w:tc>
        <w:tc>
          <w:tcPr>
            <w:tcW w:w="659" w:type="dxa"/>
            <w:tcBorders/>
            <w:shd w:fill="auto" w:val="clear"/>
          </w:tcPr>
          <w:p>
            <w:pPr>
              <w:pStyle w:val="Normal"/>
              <w:spacing w:before="240" w:after="200"/>
              <w:jc w:val="center"/>
              <w:rPr>
                <w:sz w:val="20"/>
                <w:sz w:val="20"/>
                <w:szCs w:val="20"/>
              </w:rPr>
            </w:pPr>
            <w:r>
              <w:rPr/>
              <w:t>4</w:t>
            </w:r>
            <w:r/>
          </w:p>
        </w:tc>
        <w:tc>
          <w:tcPr>
            <w:tcW w:w="753" w:type="dxa"/>
            <w:tcBorders>
              <w:right w:val="single" w:sz="6" w:space="0" w:color="00000A"/>
              <w:insideV w:val="single" w:sz="6" w:space="0" w:color="00000A"/>
            </w:tcBorders>
            <w:shd w:fill="auto" w:val="clear"/>
          </w:tcPr>
          <w:p>
            <w:pPr>
              <w:pStyle w:val="Normal"/>
              <w:spacing w:before="240" w:after="200"/>
              <w:jc w:val="center"/>
              <w:rPr>
                <w:sz w:val="20"/>
                <w:sz w:val="20"/>
                <w:szCs w:val="20"/>
              </w:rPr>
            </w:pPr>
            <w:r>
              <w:rPr/>
              <w:t>5</w:t>
            </w:r>
            <w:r/>
          </w:p>
        </w:tc>
      </w:tr>
      <w:tr>
        <w:trPr>
          <w:cantSplit w:val="true"/>
        </w:trPr>
        <w:tc>
          <w:tcPr>
            <w:tcW w:w="1133" w:type="dxa"/>
            <w:tcBorders>
              <w:left w:val="single" w:sz="6" w:space="0" w:color="00000A"/>
            </w:tcBorders>
            <w:shd w:fill="auto" w:val="clear"/>
            <w:tcMar>
              <w:left w:w="79" w:type="dxa"/>
            </w:tcMar>
          </w:tcPr>
          <w:p>
            <w:pPr>
              <w:pStyle w:val="Normal"/>
              <w:tabs>
                <w:tab w:val="left" w:pos="6680" w:leader="none"/>
              </w:tabs>
              <w:spacing w:before="240" w:after="200"/>
              <w:ind w:right="-193" w:hanging="0"/>
              <w:rPr>
                <w:sz w:val="20"/>
                <w:sz w:val="20"/>
                <w:szCs w:val="20"/>
              </w:rPr>
            </w:pPr>
            <w:r>
              <w:rPr/>
              <w:t>STATREC2</w:t>
            </w:r>
            <w:r/>
          </w:p>
        </w:tc>
        <w:tc>
          <w:tcPr>
            <w:tcW w:w="4925" w:type="dxa"/>
            <w:tcBorders/>
            <w:shd w:fill="auto" w:val="clear"/>
          </w:tcPr>
          <w:p>
            <w:pPr>
              <w:pStyle w:val="Normal"/>
              <w:tabs>
                <w:tab w:val="left" w:pos="6680" w:leader="none"/>
              </w:tabs>
              <w:spacing w:before="240" w:after="200"/>
            </w:pPr>
            <w:r>
              <w:rPr>
                <w:color w:val="C00000"/>
              </w:rPr>
              <w:t>Ich</w:t>
            </w:r>
            <w:r>
              <w:rPr/>
              <w:t xml:space="preserve"> fühle ich mich körperlich erholt.</w:t>
            </w:r>
            <w:r/>
          </w:p>
        </w:tc>
        <w:tc>
          <w:tcPr>
            <w:tcW w:w="660" w:type="dxa"/>
            <w:tcBorders/>
            <w:shd w:fill="auto" w:val="clear"/>
          </w:tcPr>
          <w:p>
            <w:pPr>
              <w:pStyle w:val="Normal"/>
              <w:spacing w:before="240" w:after="200"/>
              <w:jc w:val="center"/>
              <w:rPr>
                <w:sz w:val="20"/>
                <w:sz w:val="20"/>
                <w:szCs w:val="20"/>
              </w:rPr>
            </w:pPr>
            <w:r>
              <w:rPr/>
              <w:t>1</w:t>
            </w:r>
            <w:r/>
          </w:p>
        </w:tc>
        <w:tc>
          <w:tcPr>
            <w:tcW w:w="659" w:type="dxa"/>
            <w:tcBorders/>
            <w:shd w:fill="auto" w:val="clear"/>
          </w:tcPr>
          <w:p>
            <w:pPr>
              <w:pStyle w:val="Normal"/>
              <w:spacing w:before="240" w:after="200"/>
              <w:jc w:val="center"/>
              <w:rPr>
                <w:sz w:val="20"/>
                <w:sz w:val="20"/>
                <w:szCs w:val="20"/>
              </w:rPr>
            </w:pPr>
            <w:r>
              <w:rPr/>
              <w:t>2</w:t>
            </w:r>
            <w:r/>
          </w:p>
        </w:tc>
        <w:tc>
          <w:tcPr>
            <w:tcW w:w="660" w:type="dxa"/>
            <w:tcBorders/>
            <w:shd w:fill="auto" w:val="clear"/>
          </w:tcPr>
          <w:p>
            <w:pPr>
              <w:pStyle w:val="Normal"/>
              <w:spacing w:before="240" w:after="200"/>
              <w:jc w:val="center"/>
              <w:rPr>
                <w:sz w:val="20"/>
                <w:sz w:val="20"/>
                <w:szCs w:val="20"/>
              </w:rPr>
            </w:pPr>
            <w:r>
              <w:rPr/>
              <w:t>3</w:t>
            </w:r>
            <w:r/>
          </w:p>
        </w:tc>
        <w:tc>
          <w:tcPr>
            <w:tcW w:w="659" w:type="dxa"/>
            <w:tcBorders/>
            <w:shd w:fill="auto" w:val="clear"/>
          </w:tcPr>
          <w:p>
            <w:pPr>
              <w:pStyle w:val="Normal"/>
              <w:spacing w:before="240" w:after="200"/>
              <w:jc w:val="center"/>
              <w:rPr>
                <w:sz w:val="20"/>
                <w:sz w:val="20"/>
                <w:szCs w:val="20"/>
              </w:rPr>
            </w:pPr>
            <w:r>
              <w:rPr/>
              <w:t>4</w:t>
            </w:r>
            <w:r/>
          </w:p>
        </w:tc>
        <w:tc>
          <w:tcPr>
            <w:tcW w:w="753" w:type="dxa"/>
            <w:tcBorders>
              <w:right w:val="single" w:sz="6" w:space="0" w:color="00000A"/>
              <w:insideV w:val="single" w:sz="6" w:space="0" w:color="00000A"/>
            </w:tcBorders>
            <w:shd w:fill="auto" w:val="clear"/>
          </w:tcPr>
          <w:p>
            <w:pPr>
              <w:pStyle w:val="Normal"/>
              <w:spacing w:before="240" w:after="200"/>
              <w:jc w:val="center"/>
              <w:rPr>
                <w:sz w:val="20"/>
                <w:sz w:val="20"/>
                <w:szCs w:val="20"/>
              </w:rPr>
            </w:pPr>
            <w:r>
              <w:rPr/>
              <w:t>5</w:t>
            </w:r>
            <w:r/>
          </w:p>
        </w:tc>
      </w:tr>
      <w:tr>
        <w:trPr>
          <w:cantSplit w:val="true"/>
        </w:trPr>
        <w:tc>
          <w:tcPr>
            <w:tcW w:w="1133" w:type="dxa"/>
            <w:tcBorders>
              <w:left w:val="single" w:sz="6" w:space="0" w:color="00000A"/>
            </w:tcBorders>
            <w:shd w:fill="auto" w:val="clear"/>
            <w:tcMar>
              <w:left w:w="79" w:type="dxa"/>
            </w:tcMar>
          </w:tcPr>
          <w:p>
            <w:pPr>
              <w:pStyle w:val="Normal"/>
              <w:tabs>
                <w:tab w:val="left" w:pos="6680" w:leader="none"/>
              </w:tabs>
              <w:spacing w:before="240" w:after="200"/>
              <w:ind w:right="-193" w:hanging="0"/>
              <w:rPr>
                <w:sz w:val="20"/>
                <w:sz w:val="20"/>
                <w:szCs w:val="20"/>
              </w:rPr>
            </w:pPr>
            <w:r>
              <w:rPr/>
              <w:t>STATREC3</w:t>
            </w:r>
            <w:r/>
          </w:p>
        </w:tc>
        <w:tc>
          <w:tcPr>
            <w:tcW w:w="4925" w:type="dxa"/>
            <w:tcBorders/>
            <w:shd w:fill="auto" w:val="clear"/>
          </w:tcPr>
          <w:p>
            <w:pPr>
              <w:pStyle w:val="Normal"/>
              <w:tabs>
                <w:tab w:val="left" w:pos="6680" w:leader="none"/>
              </w:tabs>
              <w:spacing w:before="240" w:after="200"/>
            </w:pPr>
            <w:r>
              <w:rPr>
                <w:color w:val="C00000"/>
              </w:rPr>
              <w:t>Ich</w:t>
            </w:r>
            <w:r>
              <w:rPr/>
              <w:t xml:space="preserve"> fühle ich mich geistig erholt.</w:t>
            </w:r>
            <w:r/>
          </w:p>
        </w:tc>
        <w:tc>
          <w:tcPr>
            <w:tcW w:w="660" w:type="dxa"/>
            <w:tcBorders/>
            <w:shd w:fill="auto" w:val="clear"/>
          </w:tcPr>
          <w:p>
            <w:pPr>
              <w:pStyle w:val="Normal"/>
              <w:spacing w:before="240" w:after="200"/>
              <w:jc w:val="center"/>
              <w:rPr>
                <w:sz w:val="20"/>
                <w:sz w:val="20"/>
                <w:szCs w:val="20"/>
              </w:rPr>
            </w:pPr>
            <w:r>
              <w:rPr/>
              <w:t>1</w:t>
            </w:r>
            <w:r/>
          </w:p>
        </w:tc>
        <w:tc>
          <w:tcPr>
            <w:tcW w:w="659" w:type="dxa"/>
            <w:tcBorders/>
            <w:shd w:fill="auto" w:val="clear"/>
          </w:tcPr>
          <w:p>
            <w:pPr>
              <w:pStyle w:val="Normal"/>
              <w:spacing w:before="240" w:after="200"/>
              <w:jc w:val="center"/>
              <w:rPr>
                <w:sz w:val="20"/>
                <w:sz w:val="20"/>
                <w:szCs w:val="20"/>
              </w:rPr>
            </w:pPr>
            <w:r>
              <w:rPr/>
              <w:t>2</w:t>
            </w:r>
            <w:r/>
          </w:p>
        </w:tc>
        <w:tc>
          <w:tcPr>
            <w:tcW w:w="660" w:type="dxa"/>
            <w:tcBorders/>
            <w:shd w:fill="auto" w:val="clear"/>
          </w:tcPr>
          <w:p>
            <w:pPr>
              <w:pStyle w:val="Normal"/>
              <w:spacing w:before="240" w:after="200"/>
              <w:jc w:val="center"/>
              <w:rPr>
                <w:sz w:val="20"/>
                <w:sz w:val="20"/>
                <w:szCs w:val="20"/>
              </w:rPr>
            </w:pPr>
            <w:r>
              <w:rPr/>
              <w:t>3</w:t>
            </w:r>
            <w:r/>
          </w:p>
        </w:tc>
        <w:tc>
          <w:tcPr>
            <w:tcW w:w="659" w:type="dxa"/>
            <w:tcBorders/>
            <w:shd w:fill="auto" w:val="clear"/>
          </w:tcPr>
          <w:p>
            <w:pPr>
              <w:pStyle w:val="Normal"/>
              <w:spacing w:before="240" w:after="200"/>
              <w:jc w:val="center"/>
              <w:rPr>
                <w:sz w:val="20"/>
                <w:sz w:val="20"/>
                <w:szCs w:val="20"/>
              </w:rPr>
            </w:pPr>
            <w:r>
              <w:rPr/>
              <w:t>4</w:t>
            </w:r>
            <w:r/>
          </w:p>
        </w:tc>
        <w:tc>
          <w:tcPr>
            <w:tcW w:w="753" w:type="dxa"/>
            <w:tcBorders>
              <w:right w:val="single" w:sz="6" w:space="0" w:color="00000A"/>
              <w:insideV w:val="single" w:sz="6" w:space="0" w:color="00000A"/>
            </w:tcBorders>
            <w:shd w:fill="auto" w:val="clear"/>
          </w:tcPr>
          <w:p>
            <w:pPr>
              <w:pStyle w:val="Normal"/>
              <w:spacing w:before="240" w:after="200"/>
              <w:jc w:val="center"/>
              <w:rPr>
                <w:sz w:val="20"/>
                <w:sz w:val="20"/>
                <w:szCs w:val="20"/>
              </w:rPr>
            </w:pPr>
            <w:r>
              <w:rPr/>
              <w:t>5</w:t>
            </w:r>
            <w:r/>
          </w:p>
        </w:tc>
      </w:tr>
      <w:tr>
        <w:trPr>
          <w:cantSplit w:val="true"/>
        </w:trPr>
        <w:tc>
          <w:tcPr>
            <w:tcW w:w="1133" w:type="dxa"/>
            <w:tcBorders>
              <w:left w:val="single" w:sz="6" w:space="0" w:color="00000A"/>
              <w:bottom w:val="single" w:sz="6" w:space="0" w:color="00000A"/>
              <w:insideH w:val="single" w:sz="6" w:space="0" w:color="00000A"/>
            </w:tcBorders>
            <w:shd w:fill="auto" w:val="clear"/>
            <w:tcMar>
              <w:left w:w="79" w:type="dxa"/>
            </w:tcMar>
          </w:tcPr>
          <w:p>
            <w:pPr>
              <w:pStyle w:val="Normal"/>
              <w:tabs>
                <w:tab w:val="left" w:pos="6680" w:leader="none"/>
              </w:tabs>
              <w:spacing w:before="240" w:after="200"/>
              <w:ind w:right="-193" w:hanging="0"/>
              <w:rPr>
                <w:sz w:val="20"/>
                <w:sz w:val="20"/>
                <w:szCs w:val="20"/>
              </w:rPr>
            </w:pPr>
            <w:r>
              <w:rPr/>
              <w:t>STATREC4</w:t>
            </w:r>
            <w:r/>
          </w:p>
        </w:tc>
        <w:tc>
          <w:tcPr>
            <w:tcW w:w="4925" w:type="dxa"/>
            <w:tcBorders>
              <w:bottom w:val="single" w:sz="6" w:space="0" w:color="00000A"/>
              <w:insideH w:val="single" w:sz="6" w:space="0" w:color="00000A"/>
            </w:tcBorders>
            <w:shd w:fill="auto" w:val="clear"/>
          </w:tcPr>
          <w:p>
            <w:pPr>
              <w:pStyle w:val="Normal"/>
              <w:tabs>
                <w:tab w:val="left" w:pos="6680" w:leader="none"/>
              </w:tabs>
              <w:spacing w:before="240" w:after="200"/>
            </w:pPr>
            <w:r>
              <w:rPr>
                <w:color w:val="C00000"/>
              </w:rPr>
              <w:t>Ich</w:t>
            </w:r>
            <w:r>
              <w:rPr/>
              <w:t xml:space="preserve"> bin ich voll neuer Energie.</w:t>
            </w:r>
            <w:r/>
          </w:p>
        </w:tc>
        <w:tc>
          <w:tcPr>
            <w:tcW w:w="660" w:type="dxa"/>
            <w:tcBorders>
              <w:bottom w:val="single" w:sz="6" w:space="0" w:color="00000A"/>
              <w:insideH w:val="single" w:sz="6" w:space="0" w:color="00000A"/>
            </w:tcBorders>
            <w:shd w:fill="auto" w:val="clear"/>
          </w:tcPr>
          <w:p>
            <w:pPr>
              <w:pStyle w:val="Normal"/>
              <w:spacing w:before="240" w:after="200"/>
              <w:jc w:val="center"/>
              <w:rPr>
                <w:sz w:val="20"/>
                <w:sz w:val="20"/>
                <w:szCs w:val="20"/>
              </w:rPr>
            </w:pPr>
            <w:r>
              <w:rPr/>
              <w:t>1</w:t>
            </w:r>
            <w:r/>
          </w:p>
        </w:tc>
        <w:tc>
          <w:tcPr>
            <w:tcW w:w="659" w:type="dxa"/>
            <w:tcBorders>
              <w:bottom w:val="single" w:sz="6" w:space="0" w:color="00000A"/>
              <w:insideH w:val="single" w:sz="6" w:space="0" w:color="00000A"/>
            </w:tcBorders>
            <w:shd w:fill="auto" w:val="clear"/>
          </w:tcPr>
          <w:p>
            <w:pPr>
              <w:pStyle w:val="Normal"/>
              <w:spacing w:before="240" w:after="200"/>
              <w:jc w:val="center"/>
              <w:rPr>
                <w:sz w:val="20"/>
                <w:sz w:val="20"/>
                <w:szCs w:val="20"/>
              </w:rPr>
            </w:pPr>
            <w:r>
              <w:rPr/>
              <w:t>2</w:t>
            </w:r>
            <w:r/>
          </w:p>
        </w:tc>
        <w:tc>
          <w:tcPr>
            <w:tcW w:w="660" w:type="dxa"/>
            <w:tcBorders>
              <w:bottom w:val="single" w:sz="6" w:space="0" w:color="00000A"/>
              <w:insideH w:val="single" w:sz="6" w:space="0" w:color="00000A"/>
            </w:tcBorders>
            <w:shd w:fill="auto" w:val="clear"/>
          </w:tcPr>
          <w:p>
            <w:pPr>
              <w:pStyle w:val="Normal"/>
              <w:spacing w:before="240" w:after="200"/>
              <w:jc w:val="center"/>
              <w:rPr>
                <w:sz w:val="20"/>
                <w:sz w:val="20"/>
                <w:szCs w:val="20"/>
              </w:rPr>
            </w:pPr>
            <w:r>
              <w:rPr/>
              <w:t>3</w:t>
            </w:r>
            <w:r/>
          </w:p>
        </w:tc>
        <w:tc>
          <w:tcPr>
            <w:tcW w:w="659" w:type="dxa"/>
            <w:tcBorders>
              <w:bottom w:val="single" w:sz="6" w:space="0" w:color="00000A"/>
              <w:insideH w:val="single" w:sz="6" w:space="0" w:color="00000A"/>
            </w:tcBorders>
            <w:shd w:fill="auto" w:val="clear"/>
          </w:tcPr>
          <w:p>
            <w:pPr>
              <w:pStyle w:val="Normal"/>
              <w:spacing w:before="240" w:after="200"/>
              <w:jc w:val="center"/>
              <w:rPr>
                <w:sz w:val="20"/>
                <w:sz w:val="20"/>
                <w:szCs w:val="20"/>
              </w:rPr>
            </w:pPr>
            <w:r>
              <w:rPr/>
              <w:t>4</w:t>
            </w:r>
            <w:r/>
          </w:p>
        </w:tc>
        <w:tc>
          <w:tcPr>
            <w:tcW w:w="753" w:type="dxa"/>
            <w:tcBorders>
              <w:bottom w:val="single" w:sz="6" w:space="0" w:color="00000A"/>
              <w:right w:val="single" w:sz="6" w:space="0" w:color="00000A"/>
              <w:insideH w:val="single" w:sz="6" w:space="0" w:color="00000A"/>
              <w:insideV w:val="single" w:sz="6" w:space="0" w:color="00000A"/>
            </w:tcBorders>
            <w:shd w:fill="auto" w:val="clear"/>
          </w:tcPr>
          <w:p>
            <w:pPr>
              <w:pStyle w:val="Normal"/>
              <w:spacing w:before="240" w:after="200"/>
              <w:jc w:val="center"/>
              <w:rPr>
                <w:sz w:val="20"/>
                <w:sz w:val="20"/>
                <w:szCs w:val="20"/>
              </w:rPr>
            </w:pPr>
            <w:r>
              <w:rPr/>
              <w:t>5</w:t>
            </w:r>
            <w:r/>
          </w:p>
        </w:tc>
      </w:tr>
    </w:tbl>
    <w:p>
      <w:pPr>
        <w:pStyle w:val="Normal"/>
        <w:rPr>
          <w:b/>
          <w:b/>
          <w:color w:val="C00000"/>
        </w:rPr>
      </w:pPr>
      <w:r>
        <w:rPr>
          <w:b/>
          <w:color w:val="C00000"/>
        </w:rPr>
        <w:t>Achtung, Leichte Änderung der Itemformulierungen im Vergleich zur Originalskala</w:t>
      </w:r>
      <w:r/>
    </w:p>
    <w:p>
      <w:pPr>
        <w:pStyle w:val="Berschrift2"/>
      </w:pPr>
      <w:r>
        <w:rPr/>
        <w:t>Währ</w:t>
      </w:r>
      <w:del w:id="0" w:author="Frank Baethge" w:date="2015-02-16T10:51:00Z">
        <w:r>
          <w:rPr/>
          <w:delText>r</w:delText>
        </w:r>
      </w:del>
      <w:r>
        <w:rPr/>
        <w:t>end der Arbeit</w:t>
      </w:r>
      <w:r/>
    </w:p>
    <w:p>
      <w:pPr>
        <w:pStyle w:val="Berschrift3"/>
      </w:pPr>
      <w:r>
        <w:rPr/>
        <w:t>Arbeitsbeginn [workstart]</w:t>
      </w:r>
      <w:r/>
    </w:p>
    <w:p>
      <w:pPr>
        <w:pStyle w:val="Normal"/>
        <w:rPr>
          <w:b/>
          <w:b/>
        </w:rPr>
      </w:pPr>
      <w:r>
        <w:rPr>
          <w:b/>
        </w:rPr>
        <w:t>PDA: der während der Arbeit Fragebogen wird gestartet oder es wird ein Arbeitsbeginnknopf gedrückt, eine Zeit wird vermerkt [workstart]</w:t>
      </w:r>
      <w:r/>
    </w:p>
    <w:p>
      <w:pPr>
        <w:pStyle w:val="Berschrift3"/>
      </w:pPr>
      <w:r>
        <w:rPr/>
        <w:t>Arbeitsende [workend]</w:t>
      </w:r>
      <w:r/>
    </w:p>
    <w:p>
      <w:pPr>
        <w:pStyle w:val="Normal"/>
        <w:rPr>
          <w:b/>
          <w:b/>
        </w:rPr>
      </w:pPr>
      <w:r>
        <w:rPr>
          <w:b/>
        </w:rPr>
        <w:t>PDA: der während der Arbeit Fragebogen wird beendet, eine Zeit wird notiert [workend] (beim ersten Bildschirm danach gibt es einen Zurückbutton)</w:t>
      </w:r>
      <w:r/>
    </w:p>
    <w:p>
      <w:pPr>
        <w:pStyle w:val="Berschrift3"/>
      </w:pPr>
      <w:r>
        <w:rPr/>
        <w:t>Häufigkeit [freq]</w:t>
      </w:r>
      <w:r/>
    </w:p>
    <w:p>
      <w:pPr>
        <w:pStyle w:val="Normal"/>
        <w:rPr>
          <w:b/>
          <w:b/>
        </w:rPr>
      </w:pPr>
      <w:r>
        <w:rPr>
          <w:b/>
        </w:rPr>
        <w:t>PDA: ein Button am Anfang der Unterbrechung gedrückt, eine Zeit wird notiert [Intstart] (beim ersten Bildschirm danach gibt es einen Zurückbutton)</w:t>
      </w:r>
      <w:r/>
    </w:p>
    <w:p>
      <w:pPr>
        <w:pStyle w:val="Normal"/>
        <w:rPr>
          <w:sz w:val="20"/>
          <w:b/>
          <w:sz w:val="20"/>
          <w:b/>
          <w:szCs w:val="20"/>
        </w:rPr>
      </w:pPr>
      <w:r>
        <w:rPr>
          <w:b/>
        </w:rPr>
      </w:r>
      <w:r/>
    </w:p>
    <w:p>
      <w:pPr>
        <w:pStyle w:val="Berschrift3"/>
      </w:pPr>
      <w:r>
        <w:rPr/>
        <w:t>Dauer [Dur]</w:t>
      </w:r>
      <w:r/>
    </w:p>
    <w:p>
      <w:pPr>
        <w:pStyle w:val="Normal"/>
        <w:rPr>
          <w:b/>
          <w:b/>
        </w:rPr>
      </w:pPr>
      <w:r>
        <w:rPr>
          <w:b/>
        </w:rPr>
        <w:t xml:space="preserve">PDA: ein Button am Ende der Unterbrechung gedrückt, eine Zeit wird notiert [IIntend] </w:t>
      </w:r>
      <w:r/>
    </w:p>
    <w:p>
      <w:pPr>
        <w:pStyle w:val="Berschrift3"/>
      </w:pPr>
      <w:r>
        <w:rPr/>
        <w:t>echte Pausen [BR]</w:t>
      </w:r>
      <w:r/>
    </w:p>
    <w:p>
      <w:pPr>
        <w:pStyle w:val="Normal"/>
        <w:rPr>
          <w:b/>
          <w:b/>
        </w:rPr>
      </w:pPr>
      <w:r>
        <w:rPr>
          <w:b/>
        </w:rPr>
        <w:t>PDA: Anfangsbildschirm, ein Button wird am Anfang der Pause gedrückt, eine Zeit wird notiert [brstart]; ein Button am Ende der Pause wird gedrückt [brend],  (beim ersten Bildschirm danach gibt es einen Zurückbutton)</w:t>
      </w:r>
      <w:r/>
    </w:p>
    <w:p>
      <w:pPr>
        <w:pStyle w:val="Normal"/>
        <w:rPr>
          <w:caps/>
          <w:sz w:val="22"/>
          <w:spacing w:val="15"/>
          <w:sz w:val="22"/>
          <w:szCs w:val="22"/>
        </w:rPr>
      </w:pPr>
      <w:r>
        <w:rPr>
          <w:b/>
        </w:rPr>
        <w:t>Tabelle: Pausen sind Zeilen, sowie die Unterbrechungen auch</w:t>
      </w:r>
      <w:r/>
    </w:p>
    <w:p>
      <w:pPr>
        <w:pStyle w:val="Berschrift3"/>
      </w:pPr>
      <w:r>
        <w:rPr/>
        <w:t>Komplexität der Unterbrechungsaufgabe [Compi]</w:t>
      </w:r>
      <w:r/>
    </w:p>
    <w:p>
      <w:pPr>
        <w:pStyle w:val="Normal"/>
        <w:rPr>
          <w:b/>
          <w:b/>
        </w:rPr>
      </w:pPr>
      <w:r>
        <w:rPr>
          <w:b/>
        </w:rPr>
        <w:t>PDA: große buttons, es sei denn das blättern zwischen zwei Seiten dauert lange, dann lieber radiobuttons oder slider und dann mehrere Fragen auf eine Seite, bei radio buttons oder slider Zahlenwerte angeben, nur Extremwerte, keine Zwischenwerte nötig [COMPI]</w:t>
      </w:r>
      <w:r/>
    </w:p>
    <w:p>
      <w:pPr>
        <w:pStyle w:val="Normal"/>
      </w:pPr>
      <w:r>
        <w:rPr/>
        <w:t>DFGVorstudie:</w:t>
      </w:r>
      <w:r/>
    </w:p>
    <w:p>
      <w:pPr>
        <w:pStyle w:val="Normal"/>
      </w:pPr>
      <w:r>
        <w:rPr/>
        <w:t xml:space="preserve">Die Unterbrechungsaufgabe war sehr anspruchsvoll. </w:t>
      </w:r>
      <w:r/>
    </w:p>
    <w:p>
      <w:pPr>
        <w:pStyle w:val="Normal"/>
      </w:pPr>
      <w:r>
        <w:rPr>
          <w:rFonts w:cs="Arial"/>
        </w:rPr>
        <w:t>1 = trifft gar nicht zu, 2 3 4 , 5 = trifft  völlig zu</w:t>
      </w:r>
      <w:r/>
    </w:p>
    <w:p>
      <w:pPr>
        <w:pStyle w:val="Berschrift3"/>
      </w:pPr>
      <w:r>
        <w:rPr/>
        <w:t>Komplexität</w:t>
      </w:r>
      <w:ins w:id="1" w:author="Frank Baethge" w:date="2015-02-16T10:52:00Z">
        <w:r>
          <w:rPr/>
          <w:t xml:space="preserve"> </w:t>
        </w:r>
      </w:ins>
      <w:r>
        <w:rPr/>
        <w:t>der primären Aufgabe [COMPP]</w:t>
      </w:r>
      <w:r/>
    </w:p>
    <w:p>
      <w:pPr>
        <w:pStyle w:val="Normal"/>
        <w:rPr>
          <w:b/>
          <w:b/>
        </w:rPr>
      </w:pPr>
      <w:r>
        <w:rPr>
          <w:b/>
        </w:rPr>
        <w:t>PDA: große buttons, es sei denn das blättern zwischen zwei Seiten dauert lange, dann lieber radiobuttons oder slider und dann mehrere Fragen auf eine Seite, bei radio buttons oder slider Zahlenwerte angeben, nur Extremwerte, keine Zwischenwerte nötig [COMPP]</w:t>
      </w:r>
      <w:r/>
    </w:p>
    <w:p>
      <w:pPr>
        <w:pStyle w:val="Normal"/>
        <w:suppressAutoHyphens w:val="true"/>
        <w:ind w:left="2124" w:hanging="2118"/>
        <w:rPr>
          <w:sz w:val="20"/>
          <w:sz w:val="20"/>
          <w:szCs w:val="20"/>
        </w:rPr>
      </w:pPr>
      <w:r>
        <w:rPr/>
        <w:t>DFG-Vorsudie:</w:t>
      </w:r>
      <w:r/>
    </w:p>
    <w:p>
      <w:pPr>
        <w:pStyle w:val="Normal"/>
        <w:suppressAutoHyphens w:val="true"/>
        <w:ind w:left="2124" w:hanging="2118"/>
        <w:rPr>
          <w:sz w:val="20"/>
          <w:sz w:val="20"/>
          <w:szCs w:val="20"/>
        </w:rPr>
      </w:pPr>
      <w:r>
        <w:rPr/>
        <w:t xml:space="preserve">In was für einer Aufgabe wurden Sie unterbrochen? </w:t>
      </w:r>
      <w:r/>
    </w:p>
    <w:p>
      <w:pPr>
        <w:pStyle w:val="Normal"/>
        <w:suppressAutoHyphens w:val="true"/>
        <w:ind w:left="2124" w:hanging="2118"/>
        <w:rPr>
          <w:sz w:val="20"/>
          <w:sz w:val="20"/>
          <w:szCs w:val="20"/>
        </w:rPr>
      </w:pPr>
      <w:r>
        <w:rPr/>
        <w:t>Bitte wählen Sie aus:</w:t>
      </w:r>
      <w:r/>
    </w:p>
    <w:p>
      <w:pPr>
        <w:pStyle w:val="Normal"/>
        <w:suppressAutoHyphens w:val="true"/>
        <w:ind w:left="2124" w:hanging="2118"/>
        <w:rPr>
          <w:sz w:val="20"/>
          <w:sz w:val="20"/>
          <w:szCs w:val="20"/>
        </w:rPr>
      </w:pPr>
      <w:r>
        <w:rPr/>
        <w:t xml:space="preserve">5  Schwierige Aufgabe (bei Fragebogeneinweisung erklären. Man muss planen, viele Informationen berücksichtigen, nachdenken) </w:t>
      </w:r>
      <w:r/>
    </w:p>
    <w:p>
      <w:pPr>
        <w:pStyle w:val="Normal"/>
        <w:suppressAutoHyphens w:val="true"/>
        <w:ind w:left="2124" w:hanging="2118"/>
        <w:rPr>
          <w:sz w:val="20"/>
          <w:sz w:val="20"/>
          <w:szCs w:val="20"/>
        </w:rPr>
      </w:pPr>
      <w:r>
        <w:rPr/>
        <w:t>1  Leichte Aufgabe (bei Fragebogeneinweisung erklären.Es ist eine kleinteilige Routineaufgabe)</w:t>
      </w:r>
      <w:r/>
    </w:p>
    <w:p>
      <w:pPr>
        <w:pStyle w:val="Berschrift3"/>
      </w:pPr>
      <w:r>
        <w:rPr/>
        <w:t>Person?/Source [sou]</w:t>
      </w:r>
      <w:r/>
    </w:p>
    <w:p>
      <w:pPr>
        <w:pStyle w:val="Normal"/>
        <w:rPr>
          <w:b/>
          <w:b/>
        </w:rPr>
      </w:pPr>
      <w:r>
        <w:rPr>
          <w:b/>
        </w:rPr>
        <w:t>PDA: große buttons, alle Zwischenwerte sind nötig, falls Arbeitsmittel angegeben wird, näcste Frage überspringen [SOU]</w:t>
      </w:r>
      <w:r/>
    </w:p>
    <w:p>
      <w:pPr>
        <w:pStyle w:val="Normal"/>
      </w:pPr>
      <w:r>
        <w:rPr/>
        <w:t>DFG-Vorstudie:</w:t>
      </w:r>
      <w:r/>
    </w:p>
    <w:p>
      <w:pPr>
        <w:pStyle w:val="Normal"/>
        <w:suppressAutoHyphens w:val="true"/>
        <w:ind w:left="2124" w:hanging="2124"/>
        <w:rPr>
          <w:sz w:val="20"/>
          <w:sz w:val="20"/>
          <w:szCs w:val="20"/>
        </w:rPr>
      </w:pPr>
      <w:r>
        <w:rPr/>
        <w:t xml:space="preserve">Wer oder was hat Sie unterbrochen? </w:t>
      </w:r>
      <w:r/>
    </w:p>
    <w:p>
      <w:pPr>
        <w:pStyle w:val="Normal"/>
        <w:suppressAutoHyphens w:val="true"/>
        <w:ind w:left="2124" w:hanging="2124"/>
        <w:rPr>
          <w:sz w:val="20"/>
          <w:sz w:val="20"/>
          <w:szCs w:val="20"/>
        </w:rPr>
      </w:pPr>
      <w:r>
        <w:rPr/>
        <w:t>1 = Kunde  2 = Kollege  3 = ChefIn  4 = Mitarbeiter  5 = Arbeitsmittel   6 = andere</w:t>
      </w:r>
      <w:r/>
    </w:p>
    <w:p>
      <w:pPr>
        <w:pStyle w:val="Normal"/>
        <w:suppressAutoHyphens w:val="true"/>
        <w:ind w:left="2124" w:hanging="2124"/>
        <w:rPr>
          <w:b/>
          <w:b/>
          <w:color w:val="1F497D" w:themeColor="text2"/>
        </w:rPr>
      </w:pPr>
      <w:r>
        <w:rPr>
          <w:b/>
          <w:color w:val="1F497D" w:themeColor="text2"/>
        </w:rPr>
        <w:t>Bei der Einweisung drauf hinweisen, dass Mitarbeiter Unterstellte sind</w:t>
      </w:r>
      <w:r/>
    </w:p>
    <w:p>
      <w:pPr>
        <w:pStyle w:val="Berschrift3"/>
      </w:pPr>
      <w:r>
        <w:rPr/>
        <w:t xml:space="preserve">Medium [med] </w:t>
      </w:r>
      <w:r>
        <w:rPr>
          <w:rFonts w:ascii="Wingdings" w:hAnsi="Wingdings"/>
        </w:rPr>
        <w:t></w:t>
      </w:r>
      <w:r>
        <w:rPr/>
        <w:t xml:space="preserve"> fällt weg, wenn SOU = 5</w:t>
      </w:r>
      <w:r/>
    </w:p>
    <w:p>
      <w:pPr>
        <w:pStyle w:val="Normal"/>
        <w:rPr>
          <w:b/>
          <w:b/>
        </w:rPr>
      </w:pPr>
      <w:r>
        <w:rPr>
          <w:b/>
        </w:rPr>
        <w:t>PDA: große buttons, alle Zwischenwerte sind nötig, Messenger wird möglicherweise doch noch rausgenommen (wenn unsere Stichprobe keine Messenger verwendet [MED]</w:t>
      </w:r>
      <w:r/>
    </w:p>
    <w:p>
      <w:pPr>
        <w:pStyle w:val="Normal"/>
        <w:suppressAutoHyphens w:val="true"/>
        <w:ind w:left="2124" w:hanging="2124"/>
        <w:rPr>
          <w:sz w:val="20"/>
          <w:sz w:val="20"/>
          <w:szCs w:val="20"/>
        </w:rPr>
      </w:pPr>
      <w:r>
        <w:rPr/>
        <w:t>DFG-Vorstudie:</w:t>
      </w:r>
      <w:r/>
    </w:p>
    <w:p>
      <w:pPr>
        <w:pStyle w:val="Normal"/>
        <w:suppressAutoHyphens w:val="true"/>
        <w:ind w:left="2124" w:hanging="2124"/>
        <w:rPr>
          <w:sz w:val="20"/>
          <w:sz w:val="20"/>
          <w:szCs w:val="20"/>
        </w:rPr>
      </w:pPr>
      <w:bookmarkStart w:id="1" w:name="_GoBack"/>
      <w:bookmarkEnd w:id="1"/>
      <w:r>
        <w:rPr/>
        <w:t xml:space="preserve">Wodurch wurden sie unterbrochen? </w:t>
      </w:r>
      <w:r/>
    </w:p>
    <w:p>
      <w:pPr>
        <w:pStyle w:val="Normal"/>
        <w:suppressAutoHyphens w:val="true"/>
        <w:ind w:left="2124" w:hanging="2124"/>
      </w:pPr>
      <w:r>
        <w:rPr/>
        <w:t xml:space="preserve">1 = Telefon  2 = Mail   3 = persönlicher Kontakt  </w:t>
      </w:r>
      <w:r>
        <w:rPr>
          <w:shd w:fill="FFFF00" w:val="clear"/>
        </w:rPr>
        <w:t>4 = Messenger</w:t>
      </w:r>
      <w:r>
        <w:rPr/>
        <w:t xml:space="preserve">  5 = andere</w:t>
      </w:r>
      <w:r/>
    </w:p>
    <w:p>
      <w:pPr>
        <w:pStyle w:val="Normal"/>
        <w:suppressAutoHyphens w:val="true"/>
        <w:ind w:left="2124" w:hanging="2124"/>
      </w:pPr>
      <w:r>
        <w:rPr>
          <w:shd w:fill="FFFF00" w:val="clear"/>
        </w:rPr>
        <w:t>Ob Messenger reinkommt oder nicht, entscheidet die Stichprobe (ob sie sowas haben oder nicht)</w:t>
      </w:r>
      <w:r/>
    </w:p>
    <w:p>
      <w:pPr>
        <w:pStyle w:val="Berschrift3"/>
      </w:pPr>
      <w:r>
        <w:rPr/>
        <w:t>Momentane Gefühlslage [Int.MOOD]</w:t>
      </w:r>
      <w:r/>
    </w:p>
    <w:p>
      <w:pPr>
        <w:pStyle w:val="Normal"/>
        <w:rPr>
          <w:b/>
          <w:b/>
        </w:rPr>
      </w:pPr>
      <w:r>
        <w:rPr>
          <w:b/>
        </w:rPr>
        <w:t>PDA: Smileys als Buttons, runde buttons? Alle Zwischensmileys müssen aufgeführt werden, gleiche Abstände nicht wie hier in der Abbildung, Zahlenwerte drunter, Einleitungstext nicht vegessen [SITMOOD]</w:t>
      </w:r>
      <w:r/>
    </w:p>
    <w:p>
      <w:pPr>
        <w:pStyle w:val="Normal"/>
      </w:pPr>
      <w:r>
        <w:rPr/>
        <w:t>Wie fühlen Sie sich gerade?</w:t>
      </w:r>
      <w:r/>
    </w:p>
    <w:p>
      <w:pPr>
        <w:pStyle w:val="Normal"/>
        <w:suppressAutoHyphens w:val="true"/>
        <w:ind w:left="2124" w:hanging="2124"/>
        <w:rPr>
          <w:sz w:val="20"/>
          <w:sz w:val="20"/>
          <w:szCs w:val="20"/>
        </w:rPr>
      </w:pPr>
      <w:r>
        <w:rPr/>
      </w:r>
      <w:r/>
    </w:p>
    <w:tbl>
      <w:tblPr>
        <w:tblW w:w="7443" w:type="dxa"/>
        <w:jc w:val="left"/>
        <w:tblInd w:w="-769" w:type="dxa"/>
        <w:tblBorders/>
        <w:tblCellMar>
          <w:top w:w="0" w:type="dxa"/>
          <w:left w:w="0" w:type="dxa"/>
          <w:bottom w:w="0" w:type="dxa"/>
          <w:right w:w="0" w:type="dxa"/>
        </w:tblCellMar>
      </w:tblPr>
      <w:tblGrid>
        <w:gridCol w:w="1668"/>
        <w:gridCol w:w="1226"/>
        <w:gridCol w:w="1258"/>
        <w:gridCol w:w="1704"/>
        <w:gridCol w:w="1587"/>
      </w:tblGrid>
      <w:tr>
        <w:trPr>
          <w:trHeight w:val="628" w:hRule="atLeast"/>
        </w:trPr>
        <w:tc>
          <w:tcPr>
            <w:tcW w:w="1668" w:type="dxa"/>
            <w:tcBorders/>
            <w:shd w:fill="auto" w:val="clear"/>
          </w:tcPr>
          <w:p>
            <w:pPr>
              <w:pStyle w:val="Normal"/>
            </w:pPr>
            <w:r>
              <w:rPr/>
              <w:drawing>
                <wp:inline distT="0" distB="0" distL="0" distR="0">
                  <wp:extent cx="436245" cy="45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6245" cy="457200"/>
                          </a:xfrm>
                          <a:prstGeom prst="rect">
                            <a:avLst/>
                          </a:prstGeom>
                          <a:noFill/>
                          <a:ln w="9525">
                            <a:noFill/>
                            <a:miter lim="800000"/>
                            <a:headEnd/>
                            <a:tailEnd/>
                          </a:ln>
                        </pic:spPr>
                      </pic:pic>
                    </a:graphicData>
                  </a:graphic>
                </wp:inline>
              </w:drawing>
            </w:r>
            <w:r/>
          </w:p>
          <w:p>
            <w:pPr>
              <w:pStyle w:val="Normal"/>
            </w:pPr>
            <w:r>
              <w:rPr/>
              <w:t>1</w:t>
            </w:r>
            <w:r/>
          </w:p>
        </w:tc>
        <w:tc>
          <w:tcPr>
            <w:tcW w:w="1226" w:type="dxa"/>
            <w:tcBorders/>
            <w:shd w:fill="auto" w:val="clear"/>
          </w:tcPr>
          <w:p>
            <w:pPr>
              <w:pStyle w:val="Normal"/>
            </w:pPr>
            <w:r>
              <w:rPr/>
              <w:drawing>
                <wp:inline distT="0" distB="0" distL="0" distR="0">
                  <wp:extent cx="436245" cy="4572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36245" cy="457200"/>
                          </a:xfrm>
                          <a:prstGeom prst="rect">
                            <a:avLst/>
                          </a:prstGeom>
                          <a:noFill/>
                          <a:ln w="9525">
                            <a:noFill/>
                            <a:miter lim="800000"/>
                            <a:headEnd/>
                            <a:tailEnd/>
                          </a:ln>
                        </pic:spPr>
                      </pic:pic>
                    </a:graphicData>
                  </a:graphic>
                </wp:inline>
              </w:drawing>
            </w:r>
            <w:r/>
          </w:p>
          <w:p>
            <w:pPr>
              <w:pStyle w:val="Normal"/>
            </w:pPr>
            <w:r>
              <w:rPr/>
              <w:t>2</w:t>
            </w:r>
            <w:r/>
          </w:p>
        </w:tc>
        <w:tc>
          <w:tcPr>
            <w:tcW w:w="1258" w:type="dxa"/>
            <w:tcBorders/>
            <w:shd w:fill="auto" w:val="clear"/>
          </w:tcPr>
          <w:p>
            <w:pPr>
              <w:pStyle w:val="Normal"/>
            </w:pPr>
            <w:r>
              <w:rPr/>
              <w:drawing>
                <wp:inline distT="0" distB="0" distL="0" distR="0">
                  <wp:extent cx="436245" cy="457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36245" cy="457200"/>
                          </a:xfrm>
                          <a:prstGeom prst="rect">
                            <a:avLst/>
                          </a:prstGeom>
                          <a:noFill/>
                          <a:ln w="9525">
                            <a:noFill/>
                            <a:miter lim="800000"/>
                            <a:headEnd/>
                            <a:tailEnd/>
                          </a:ln>
                        </pic:spPr>
                      </pic:pic>
                    </a:graphicData>
                  </a:graphic>
                </wp:inline>
              </w:drawing>
            </w:r>
            <w:r/>
          </w:p>
          <w:p>
            <w:pPr>
              <w:pStyle w:val="Normal"/>
            </w:pPr>
            <w:r>
              <w:rPr/>
              <w:t>3</w:t>
            </w:r>
            <w:r/>
          </w:p>
        </w:tc>
        <w:tc>
          <w:tcPr>
            <w:tcW w:w="1704" w:type="dxa"/>
            <w:tcBorders/>
            <w:shd w:fill="auto" w:val="clear"/>
          </w:tcPr>
          <w:p>
            <w:pPr>
              <w:pStyle w:val="Normal"/>
            </w:pPr>
            <w:r>
              <w:rPr/>
              <w:drawing>
                <wp:inline distT="0" distB="0" distL="0" distR="0">
                  <wp:extent cx="436245" cy="4572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436245" cy="457200"/>
                          </a:xfrm>
                          <a:prstGeom prst="rect">
                            <a:avLst/>
                          </a:prstGeom>
                          <a:noFill/>
                          <a:ln w="9525">
                            <a:noFill/>
                            <a:miter lim="800000"/>
                            <a:headEnd/>
                            <a:tailEnd/>
                          </a:ln>
                        </pic:spPr>
                      </pic:pic>
                    </a:graphicData>
                  </a:graphic>
                </wp:inline>
              </w:drawing>
            </w:r>
            <w:r/>
          </w:p>
          <w:p>
            <w:pPr>
              <w:pStyle w:val="Normal"/>
            </w:pPr>
            <w:r>
              <w:rPr/>
              <w:t>4</w:t>
            </w:r>
            <w:r/>
          </w:p>
        </w:tc>
        <w:tc>
          <w:tcPr>
            <w:tcW w:w="1587" w:type="dxa"/>
            <w:tcBorders/>
            <w:shd w:fill="auto" w:val="clear"/>
          </w:tcPr>
          <w:p>
            <w:pPr>
              <w:pStyle w:val="Normal"/>
            </w:pPr>
            <w:r>
              <w:rPr/>
              <w:drawing>
                <wp:inline distT="0" distB="0" distL="0" distR="0">
                  <wp:extent cx="436245" cy="457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436245" cy="457200"/>
                          </a:xfrm>
                          <a:prstGeom prst="rect">
                            <a:avLst/>
                          </a:prstGeom>
                          <a:noFill/>
                          <a:ln w="9525">
                            <a:noFill/>
                            <a:miter lim="800000"/>
                            <a:headEnd/>
                            <a:tailEnd/>
                          </a:ln>
                        </pic:spPr>
                      </pic:pic>
                    </a:graphicData>
                  </a:graphic>
                </wp:inline>
              </w:drawing>
            </w:r>
            <w:r/>
          </w:p>
          <w:p>
            <w:pPr>
              <w:pStyle w:val="Normal"/>
            </w:pPr>
            <w:r>
              <w:rPr/>
              <w:t>5</w:t>
            </w:r>
            <w:r/>
          </w:p>
        </w:tc>
      </w:tr>
    </w:tbl>
    <w:p>
      <w:pPr>
        <w:pStyle w:val="Berschrift2"/>
      </w:pPr>
      <w:r>
        <w:rPr/>
        <w:t>Nach Arbeitsende</w:t>
      </w:r>
      <w:r/>
    </w:p>
    <w:p>
      <w:pPr>
        <w:pStyle w:val="Normal"/>
      </w:pPr>
      <w:r>
        <w:rPr/>
      </w:r>
      <w:r/>
    </w:p>
    <w:p>
      <w:pPr>
        <w:pStyle w:val="Berschrift3"/>
      </w:pPr>
      <w:r>
        <w:rPr/>
        <w:t>Mood [PA.W; NA.W; TI.W; VI.W; SE.W]</w:t>
      </w:r>
      <w:r/>
    </w:p>
    <w:p>
      <w:pPr>
        <w:pStyle w:val="Normal"/>
        <w:rPr>
          <w:b/>
          <w:b/>
        </w:rPr>
      </w:pPr>
      <w:r>
        <w:rPr>
          <w:b/>
        </w:rPr>
        <w:t>PDA: slider oder radio button, mehrere auf eine Seite, drunter Zahlen 1-5, , Zwischenwerte benennen [PA.W; NA.W; TI.W; VI.W; SE.W], manche Werte sind doppelt belegt, dann unter dem unten angegebenem Namen</w:t>
      </w:r>
      <w:r/>
    </w:p>
    <w:p>
      <w:pPr>
        <w:pStyle w:val="Normal"/>
        <w:rPr>
          <w:lang w:val="en-US"/>
        </w:rPr>
      </w:pPr>
      <w:r>
        <w:rPr>
          <w:lang w:val="en-US"/>
        </w:rPr>
        <w:t>PANAS</w:t>
      </w:r>
      <w:r/>
    </w:p>
    <w:p>
      <w:pPr>
        <w:pStyle w:val="Normal"/>
        <w:rPr>
          <w:lang w:val="en-US"/>
        </w:rPr>
      </w:pPr>
      <w:r>
        <w:rPr>
          <w:lang w:val="en-US"/>
        </w:rPr>
        <w:t>Watson, D., &amp; Clark, L. A. (1994). The PANAS-X: Manual for the positive and negative affect schedule-expanded form. University of Iowa. (NA, PA, JO, SE)</w:t>
      </w:r>
      <w:r/>
    </w:p>
    <w:p>
      <w:pPr>
        <w:pStyle w:val="Normal"/>
        <w:rPr>
          <w:lang w:val="en-US"/>
        </w:rPr>
      </w:pPr>
      <w:r>
        <w:rPr>
          <w:lang w:val="en-US"/>
        </w:rPr>
        <w:t>McNair, D., Lorr, M., &amp; Droppleman, L. (1971). Manual for the profile of mood states. San Diego, CA: Educational and Industrial Testing Service. (TI, VI)</w:t>
      </w:r>
      <w:r/>
    </w:p>
    <w:p>
      <w:pPr>
        <w:pStyle w:val="Normal"/>
      </w:pPr>
      <w:r>
        <w:rPr/>
        <w:t>Genutzt in:</w:t>
      </w:r>
      <w:r/>
    </w:p>
    <w:p>
      <w:pPr>
        <w:pStyle w:val="Normal"/>
        <w:rPr>
          <w:sz w:val="22"/>
          <w:sz w:val="22"/>
          <w:szCs w:val="22"/>
          <w:rFonts w:ascii="Calibri" w:hAnsi="Calibri"/>
          <w:color w:val="1F497D"/>
        </w:rPr>
      </w:pPr>
      <w:r>
        <w:rPr>
          <w:color w:val="1F497D"/>
          <w:sz w:val="22"/>
          <w:szCs w:val="22"/>
        </w:rPr>
        <w:t>Hahn, Binnewies &amp; Haun (2012)</w:t>
      </w:r>
      <w:r/>
    </w:p>
    <w:p>
      <w:pPr>
        <w:pStyle w:val="Normal"/>
        <w:rPr>
          <w:color w:val="C00000"/>
        </w:rPr>
      </w:pPr>
      <w:r>
        <w:rPr>
          <w:color w:val="C00000"/>
        </w:rPr>
        <w:t>Wie fühlen Sie sich gerade?</w:t>
      </w:r>
      <w:r/>
    </w:p>
    <w:tbl>
      <w:tblPr>
        <w:tblW w:w="8820" w:type="dxa"/>
        <w:jc w:val="left"/>
        <w:tblInd w:w="80" w:type="dxa"/>
        <w:tblBorders>
          <w:top w:val="single" w:sz="4" w:space="0" w:color="00000A"/>
          <w:left w:val="single" w:sz="4" w:space="0" w:color="00000A"/>
        </w:tblBorders>
        <w:tblCellMar>
          <w:top w:w="0" w:type="dxa"/>
          <w:left w:w="80" w:type="dxa"/>
          <w:bottom w:w="0" w:type="dxa"/>
          <w:right w:w="80" w:type="dxa"/>
        </w:tblCellMar>
      </w:tblPr>
      <w:tblGrid>
        <w:gridCol w:w="850"/>
        <w:gridCol w:w="1842"/>
        <w:gridCol w:w="906"/>
        <w:gridCol w:w="1439"/>
        <w:gridCol w:w="1260"/>
        <w:gridCol w:w="1259"/>
        <w:gridCol w:w="1263"/>
      </w:tblGrid>
      <w:tr>
        <w:trPr>
          <w:cantSplit w:val="true"/>
        </w:trPr>
        <w:tc>
          <w:tcPr>
            <w:tcW w:w="850" w:type="dxa"/>
            <w:tcBorders>
              <w:top w:val="single" w:sz="4" w:space="0" w:color="00000A"/>
              <w:left w:val="single" w:sz="4" w:space="0" w:color="00000A"/>
            </w:tcBorders>
            <w:shd w:fill="auto" w:val="clear"/>
            <w:tcMar>
              <w:left w:w="80" w:type="dxa"/>
            </w:tcMar>
          </w:tcPr>
          <w:p>
            <w:pPr>
              <w:pStyle w:val="Normal"/>
              <w:tabs>
                <w:tab w:val="left" w:pos="6680" w:leader="none"/>
              </w:tabs>
              <w:spacing w:before="40" w:after="40"/>
              <w:ind w:right="-193" w:hanging="0"/>
              <w:jc w:val="both"/>
              <w:rPr>
                <w:sz w:val="20"/>
                <w:sz w:val="20"/>
                <w:szCs w:val="20"/>
              </w:rPr>
            </w:pPr>
            <w:r>
              <w:rPr/>
            </w:r>
            <w:r/>
          </w:p>
        </w:tc>
        <w:tc>
          <w:tcPr>
            <w:tcW w:w="1842" w:type="dxa"/>
            <w:tcBorders>
              <w:top w:val="single" w:sz="4" w:space="0" w:color="00000A"/>
            </w:tcBorders>
            <w:shd w:fill="auto" w:val="clear"/>
          </w:tcPr>
          <w:p>
            <w:pPr>
              <w:pStyle w:val="Normal"/>
              <w:tabs>
                <w:tab w:val="left" w:pos="6680" w:leader="none"/>
              </w:tabs>
              <w:spacing w:before="40" w:after="40"/>
              <w:jc w:val="both"/>
              <w:rPr>
                <w:sz w:val="20"/>
                <w:sz w:val="20"/>
                <w:szCs w:val="20"/>
                <w:color w:val="C00000"/>
              </w:rPr>
            </w:pPr>
            <w:r>
              <w:rPr>
                <w:color w:val="C00000"/>
              </w:rPr>
            </w:r>
            <w:r/>
          </w:p>
        </w:tc>
        <w:tc>
          <w:tcPr>
            <w:tcW w:w="906"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gar nicht</w:t>
            </w:r>
            <w:r/>
          </w:p>
        </w:tc>
        <w:tc>
          <w:tcPr>
            <w:tcW w:w="1439"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schwach</w:t>
            </w:r>
            <w:r/>
          </w:p>
        </w:tc>
        <w:tc>
          <w:tcPr>
            <w:tcW w:w="1260" w:type="dxa"/>
            <w:tcBorders>
              <w:top w:val="single" w:sz="4" w:space="0" w:color="00000A"/>
            </w:tcBorders>
            <w:shd w:fill="auto" w:val="clear"/>
          </w:tcPr>
          <w:p>
            <w:pPr>
              <w:pStyle w:val="Normal"/>
              <w:spacing w:before="40" w:after="40"/>
              <w:ind w:right="-100" w:hanging="0"/>
              <w:jc w:val="center"/>
              <w:rPr>
                <w:b/>
                <w:b/>
                <w:color w:val="C00000"/>
              </w:rPr>
            </w:pPr>
            <w:r>
              <w:rPr>
                <w:b/>
                <w:color w:val="C00000"/>
              </w:rPr>
              <w:t>etwas</w:t>
            </w:r>
            <w:r/>
          </w:p>
        </w:tc>
        <w:tc>
          <w:tcPr>
            <w:tcW w:w="1259"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ziemlich</w:t>
            </w:r>
            <w:r/>
          </w:p>
        </w:tc>
        <w:tc>
          <w:tcPr>
            <w:tcW w:w="1263" w:type="dxa"/>
            <w:tcBorders>
              <w:top w:val="single" w:sz="4" w:space="0" w:color="00000A"/>
              <w:right w:val="single" w:sz="4" w:space="0" w:color="00000A"/>
              <w:insideV w:val="single" w:sz="4" w:space="0" w:color="00000A"/>
            </w:tcBorders>
            <w:shd w:fill="auto" w:val="clear"/>
          </w:tcPr>
          <w:p>
            <w:pPr>
              <w:pStyle w:val="Normal"/>
              <w:spacing w:before="40" w:after="40"/>
              <w:ind w:left="-100" w:right="-100" w:hanging="0"/>
              <w:jc w:val="center"/>
              <w:rPr>
                <w:b/>
                <w:b/>
                <w:color w:val="C00000"/>
              </w:rPr>
            </w:pPr>
            <w:r>
              <w:rPr>
                <w:b/>
                <w:color w:val="C00000"/>
              </w:rPr>
              <w:t>Sehr stark</w:t>
            </w:r>
            <w:r/>
          </w:p>
        </w:tc>
      </w:tr>
      <w:tr>
        <w:trPr>
          <w:trHeight w:val="517"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NA1</w:t>
            </w:r>
            <w:r/>
          </w:p>
        </w:tc>
        <w:tc>
          <w:tcPr>
            <w:tcW w:w="1842" w:type="dxa"/>
            <w:tcBorders/>
            <w:shd w:fill="auto" w:val="clear"/>
            <w:vAlign w:val="center"/>
          </w:tcPr>
          <w:p>
            <w:pPr>
              <w:pStyle w:val="Normal"/>
              <w:tabs>
                <w:tab w:val="left" w:pos="6680" w:leader="none"/>
              </w:tabs>
              <w:jc w:val="both"/>
              <w:rPr>
                <w:sz w:val="20"/>
                <w:sz w:val="20"/>
                <w:szCs w:val="20"/>
              </w:rPr>
            </w:pPr>
            <w:r>
              <w:rPr/>
              <w:t>Bekümmert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59"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SE1</w:t>
            </w:r>
            <w:r/>
          </w:p>
        </w:tc>
        <w:tc>
          <w:tcPr>
            <w:tcW w:w="1842" w:type="dxa"/>
            <w:tcBorders/>
            <w:shd w:fill="auto" w:val="clear"/>
            <w:vAlign w:val="center"/>
          </w:tcPr>
          <w:p>
            <w:pPr>
              <w:pStyle w:val="Normal"/>
              <w:tabs>
                <w:tab w:val="left" w:pos="6680" w:leader="none"/>
              </w:tabs>
              <w:jc w:val="both"/>
              <w:rPr>
                <w:sz w:val="20"/>
                <w:sz w:val="20"/>
                <w:szCs w:val="20"/>
              </w:rPr>
            </w:pPr>
            <w:r>
              <w:rPr/>
              <w:t>Entspannt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41"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PAVI1</w:t>
            </w:r>
            <w:r/>
          </w:p>
        </w:tc>
        <w:tc>
          <w:tcPr>
            <w:tcW w:w="1842" w:type="dxa"/>
            <w:tcBorders/>
            <w:shd w:fill="auto" w:val="clear"/>
            <w:vAlign w:val="center"/>
          </w:tcPr>
          <w:p>
            <w:pPr>
              <w:pStyle w:val="Normal"/>
              <w:tabs>
                <w:tab w:val="left" w:pos="6680" w:leader="none"/>
              </w:tabs>
              <w:jc w:val="both"/>
              <w:rPr>
                <w:sz w:val="20"/>
                <w:sz w:val="20"/>
                <w:szCs w:val="20"/>
              </w:rPr>
            </w:pPr>
            <w:r>
              <w:rPr/>
              <w:t>Aktiv</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9"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NA2</w:t>
            </w:r>
            <w:r/>
          </w:p>
        </w:tc>
        <w:tc>
          <w:tcPr>
            <w:tcW w:w="1842" w:type="dxa"/>
            <w:tcBorders/>
            <w:shd w:fill="auto" w:val="clear"/>
            <w:vAlign w:val="center"/>
          </w:tcPr>
          <w:p>
            <w:pPr>
              <w:pStyle w:val="Normal"/>
              <w:tabs>
                <w:tab w:val="left" w:pos="6680" w:leader="none"/>
              </w:tabs>
              <w:jc w:val="both"/>
              <w:rPr>
                <w:sz w:val="20"/>
                <w:sz w:val="20"/>
                <w:szCs w:val="20"/>
              </w:rPr>
            </w:pPr>
            <w:r>
              <w:rPr/>
              <w:t>Verärgert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3"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SE2</w:t>
            </w:r>
            <w:r/>
          </w:p>
        </w:tc>
        <w:tc>
          <w:tcPr>
            <w:tcW w:w="1842" w:type="dxa"/>
            <w:tcBorders/>
            <w:shd w:fill="auto" w:val="clear"/>
            <w:vAlign w:val="center"/>
          </w:tcPr>
          <w:p>
            <w:pPr>
              <w:pStyle w:val="Normal"/>
              <w:tabs>
                <w:tab w:val="left" w:pos="6680" w:leader="none"/>
              </w:tabs>
              <w:jc w:val="both"/>
              <w:rPr>
                <w:sz w:val="20"/>
                <w:sz w:val="20"/>
                <w:szCs w:val="20"/>
              </w:rPr>
            </w:pPr>
            <w:r>
              <w:rPr/>
              <w:t>Gelassen</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3"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PA2</w:t>
            </w:r>
            <w:r/>
          </w:p>
        </w:tc>
        <w:tc>
          <w:tcPr>
            <w:tcW w:w="1842" w:type="dxa"/>
            <w:tcBorders/>
            <w:shd w:fill="auto" w:val="clear"/>
            <w:vAlign w:val="center"/>
          </w:tcPr>
          <w:p>
            <w:pPr>
              <w:pStyle w:val="Normal"/>
              <w:tabs>
                <w:tab w:val="left" w:pos="6680" w:leader="none"/>
              </w:tabs>
              <w:jc w:val="both"/>
              <w:rPr>
                <w:sz w:val="20"/>
                <w:sz w:val="20"/>
                <w:szCs w:val="20"/>
              </w:rPr>
            </w:pPr>
            <w:r>
              <w:rPr/>
              <w:t>Interessiert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8"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TI1</w:t>
            </w:r>
            <w:r/>
          </w:p>
        </w:tc>
        <w:tc>
          <w:tcPr>
            <w:tcW w:w="1842" w:type="dxa"/>
            <w:tcBorders/>
            <w:shd w:fill="auto" w:val="clear"/>
            <w:vAlign w:val="center"/>
          </w:tcPr>
          <w:p>
            <w:pPr>
              <w:pStyle w:val="Normal"/>
              <w:tabs>
                <w:tab w:val="left" w:pos="6680" w:leader="none"/>
              </w:tabs>
              <w:jc w:val="both"/>
              <w:rPr>
                <w:sz w:val="20"/>
                <w:sz w:val="20"/>
                <w:szCs w:val="20"/>
              </w:rPr>
            </w:pPr>
            <w:r>
              <w:rPr/>
              <w:t>Erschöpft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6"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VI2</w:t>
            </w:r>
            <w:r/>
          </w:p>
        </w:tc>
        <w:tc>
          <w:tcPr>
            <w:tcW w:w="1842" w:type="dxa"/>
            <w:tcBorders/>
            <w:shd w:fill="auto" w:val="clear"/>
            <w:vAlign w:val="center"/>
          </w:tcPr>
          <w:p>
            <w:pPr>
              <w:pStyle w:val="Normal"/>
              <w:tabs>
                <w:tab w:val="left" w:pos="6680" w:leader="none"/>
              </w:tabs>
              <w:jc w:val="both"/>
              <w:rPr>
                <w:sz w:val="20"/>
                <w:sz w:val="20"/>
                <w:szCs w:val="20"/>
              </w:rPr>
            </w:pPr>
            <w:r>
              <w:rPr/>
              <w:t>energiegeladen</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6"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NA3</w:t>
            </w:r>
            <w:r/>
          </w:p>
        </w:tc>
        <w:tc>
          <w:tcPr>
            <w:tcW w:w="1842" w:type="dxa"/>
            <w:tcBorders/>
            <w:shd w:fill="auto" w:val="clear"/>
            <w:vAlign w:val="center"/>
          </w:tcPr>
          <w:p>
            <w:pPr>
              <w:pStyle w:val="Normal"/>
              <w:tabs>
                <w:tab w:val="left" w:pos="6680" w:leader="none"/>
              </w:tabs>
              <w:jc w:val="both"/>
              <w:rPr>
                <w:sz w:val="20"/>
                <w:sz w:val="20"/>
                <w:szCs w:val="20"/>
              </w:rPr>
            </w:pPr>
            <w:r>
              <w:rPr/>
              <w:t>Gereizt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8"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SE3</w:t>
            </w:r>
            <w:r/>
          </w:p>
        </w:tc>
        <w:tc>
          <w:tcPr>
            <w:tcW w:w="1842" w:type="dxa"/>
            <w:tcBorders/>
            <w:shd w:fill="auto" w:val="clear"/>
            <w:vAlign w:val="center"/>
          </w:tcPr>
          <w:p>
            <w:pPr>
              <w:pStyle w:val="Normal"/>
              <w:tabs>
                <w:tab w:val="left" w:pos="6680" w:leader="none"/>
              </w:tabs>
              <w:jc w:val="both"/>
              <w:rPr>
                <w:sz w:val="20"/>
                <w:sz w:val="20"/>
                <w:szCs w:val="20"/>
              </w:rPr>
            </w:pPr>
            <w:r>
              <w:rPr/>
              <w:t>Ruhig</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00"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PA2</w:t>
            </w:r>
            <w:r/>
          </w:p>
        </w:tc>
        <w:tc>
          <w:tcPr>
            <w:tcW w:w="1842" w:type="dxa"/>
            <w:tcBorders/>
            <w:shd w:fill="auto" w:val="clear"/>
            <w:vAlign w:val="center"/>
          </w:tcPr>
          <w:p>
            <w:pPr>
              <w:pStyle w:val="Normal"/>
              <w:tabs>
                <w:tab w:val="left" w:pos="6680" w:leader="none"/>
              </w:tabs>
              <w:jc w:val="both"/>
              <w:rPr>
                <w:sz w:val="20"/>
                <w:sz w:val="20"/>
                <w:szCs w:val="20"/>
              </w:rPr>
            </w:pPr>
            <w:r>
              <w:rPr/>
              <w:t>freudig erregt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TI2</w:t>
            </w:r>
            <w:r/>
          </w:p>
        </w:tc>
        <w:tc>
          <w:tcPr>
            <w:tcW w:w="1842" w:type="dxa"/>
            <w:tcBorders/>
            <w:shd w:fill="auto" w:val="clear"/>
            <w:vAlign w:val="center"/>
          </w:tcPr>
          <w:p>
            <w:pPr>
              <w:pStyle w:val="Normal"/>
              <w:tabs>
                <w:tab w:val="left" w:pos="6680" w:leader="none"/>
              </w:tabs>
              <w:jc w:val="both"/>
              <w:rPr>
                <w:sz w:val="20"/>
                <w:sz w:val="20"/>
                <w:szCs w:val="20"/>
              </w:rPr>
            </w:pPr>
            <w:r>
              <w:rPr/>
              <w:t>Ermattet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NA5</w:t>
            </w:r>
            <w:r/>
          </w:p>
        </w:tc>
        <w:tc>
          <w:tcPr>
            <w:tcW w:w="1842" w:type="dxa"/>
            <w:tcBorders/>
            <w:shd w:fill="auto" w:val="clear"/>
            <w:vAlign w:val="center"/>
          </w:tcPr>
          <w:p>
            <w:pPr>
              <w:pStyle w:val="Normal"/>
              <w:tabs>
                <w:tab w:val="left" w:pos="6680" w:leader="none"/>
              </w:tabs>
              <w:jc w:val="both"/>
              <w:rPr>
                <w:sz w:val="20"/>
                <w:sz w:val="20"/>
                <w:szCs w:val="20"/>
              </w:rPr>
            </w:pPr>
            <w:r>
              <w:rPr/>
              <w:t>durcheinander</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VI3</w:t>
            </w:r>
            <w:r/>
          </w:p>
        </w:tc>
        <w:tc>
          <w:tcPr>
            <w:tcW w:w="1842" w:type="dxa"/>
            <w:tcBorders/>
            <w:shd w:fill="auto" w:val="clear"/>
            <w:vAlign w:val="center"/>
          </w:tcPr>
          <w:p>
            <w:pPr>
              <w:pStyle w:val="Normal"/>
              <w:tabs>
                <w:tab w:val="left" w:pos="6680" w:leader="none"/>
              </w:tabs>
              <w:jc w:val="both"/>
              <w:rPr>
                <w:sz w:val="20"/>
                <w:sz w:val="20"/>
                <w:szCs w:val="20"/>
              </w:rPr>
            </w:pPr>
            <w:r>
              <w:rPr/>
              <w:t>Munter</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NA4</w:t>
            </w:r>
            <w:r/>
          </w:p>
        </w:tc>
        <w:tc>
          <w:tcPr>
            <w:tcW w:w="1842" w:type="dxa"/>
            <w:tcBorders/>
            <w:shd w:fill="auto" w:val="clear"/>
            <w:vAlign w:val="center"/>
          </w:tcPr>
          <w:p>
            <w:pPr>
              <w:pStyle w:val="Normal"/>
              <w:tabs>
                <w:tab w:val="left" w:pos="6680" w:leader="none"/>
              </w:tabs>
              <w:jc w:val="both"/>
              <w:rPr>
                <w:sz w:val="20"/>
                <w:sz w:val="20"/>
                <w:szCs w:val="20"/>
              </w:rPr>
            </w:pPr>
            <w:r>
              <w:rPr/>
              <w:t>Nervös</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PA4</w:t>
            </w:r>
            <w:r/>
          </w:p>
        </w:tc>
        <w:tc>
          <w:tcPr>
            <w:tcW w:w="1842" w:type="dxa"/>
            <w:tcBorders/>
            <w:shd w:fill="auto" w:val="clear"/>
            <w:vAlign w:val="center"/>
          </w:tcPr>
          <w:p>
            <w:pPr>
              <w:pStyle w:val="Normal"/>
              <w:tabs>
                <w:tab w:val="left" w:pos="6680" w:leader="none"/>
              </w:tabs>
              <w:jc w:val="both"/>
              <w:rPr>
                <w:sz w:val="20"/>
                <w:sz w:val="20"/>
                <w:szCs w:val="20"/>
              </w:rPr>
            </w:pPr>
            <w:r>
              <w:rPr/>
              <w:t>Stark</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VI4</w:t>
            </w:r>
            <w:r/>
          </w:p>
        </w:tc>
        <w:tc>
          <w:tcPr>
            <w:tcW w:w="1842" w:type="dxa"/>
            <w:tcBorders/>
            <w:shd w:fill="auto" w:val="clear"/>
            <w:vAlign w:val="center"/>
          </w:tcPr>
          <w:p>
            <w:pPr>
              <w:pStyle w:val="Normal"/>
              <w:tabs>
                <w:tab w:val="left" w:pos="6680" w:leader="none"/>
              </w:tabs>
              <w:jc w:val="both"/>
              <w:rPr>
                <w:sz w:val="20"/>
                <w:sz w:val="20"/>
                <w:szCs w:val="20"/>
              </w:rPr>
            </w:pPr>
            <w:r>
              <w:rPr/>
              <w:t>Tatkräftig</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PA5</w:t>
            </w:r>
            <w:r/>
          </w:p>
        </w:tc>
        <w:tc>
          <w:tcPr>
            <w:tcW w:w="1842" w:type="dxa"/>
            <w:tcBorders/>
            <w:shd w:fill="auto" w:val="clear"/>
            <w:vAlign w:val="center"/>
          </w:tcPr>
          <w:p>
            <w:pPr>
              <w:pStyle w:val="Normal"/>
              <w:tabs>
                <w:tab w:val="left" w:pos="6680" w:leader="none"/>
              </w:tabs>
              <w:jc w:val="both"/>
              <w:rPr>
                <w:sz w:val="20"/>
                <w:sz w:val="20"/>
                <w:szCs w:val="20"/>
              </w:rPr>
            </w:pPr>
            <w:r>
              <w:rPr/>
              <w:t>Angeregt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NA6</w:t>
            </w:r>
            <w:r/>
          </w:p>
        </w:tc>
        <w:tc>
          <w:tcPr>
            <w:tcW w:w="1842" w:type="dxa"/>
            <w:tcBorders/>
            <w:shd w:fill="auto" w:val="clear"/>
            <w:vAlign w:val="center"/>
          </w:tcPr>
          <w:p>
            <w:pPr>
              <w:pStyle w:val="Normal"/>
              <w:tabs>
                <w:tab w:val="left" w:pos="6680" w:leader="none"/>
              </w:tabs>
              <w:jc w:val="both"/>
              <w:rPr>
                <w:sz w:val="20"/>
                <w:sz w:val="20"/>
                <w:szCs w:val="20"/>
              </w:rPr>
            </w:pPr>
            <w:r>
              <w:rPr/>
              <w:t>Ängstlich</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PA6</w:t>
            </w:r>
            <w:r/>
          </w:p>
        </w:tc>
        <w:tc>
          <w:tcPr>
            <w:tcW w:w="1842" w:type="dxa"/>
            <w:tcBorders/>
            <w:shd w:fill="auto" w:val="clear"/>
            <w:vAlign w:val="center"/>
          </w:tcPr>
          <w:p>
            <w:pPr>
              <w:pStyle w:val="Normal"/>
              <w:tabs>
                <w:tab w:val="left" w:pos="6680" w:leader="none"/>
              </w:tabs>
              <w:jc w:val="both"/>
              <w:rPr>
                <w:sz w:val="20"/>
                <w:sz w:val="20"/>
                <w:szCs w:val="20"/>
              </w:rPr>
            </w:pPr>
            <w:r>
              <w:rPr/>
              <w:t>Wach</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bottom w:val="single" w:sz="4" w:space="0" w:color="00000A"/>
              <w:insideH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TI3</w:t>
            </w:r>
            <w:r/>
          </w:p>
        </w:tc>
        <w:tc>
          <w:tcPr>
            <w:tcW w:w="1842" w:type="dxa"/>
            <w:tcBorders>
              <w:bottom w:val="single" w:sz="4" w:space="0" w:color="00000A"/>
              <w:insideH w:val="single" w:sz="4" w:space="0" w:color="00000A"/>
            </w:tcBorders>
            <w:shd w:fill="auto" w:val="clear"/>
            <w:vAlign w:val="center"/>
          </w:tcPr>
          <w:p>
            <w:pPr>
              <w:pStyle w:val="Normal"/>
              <w:tabs>
                <w:tab w:val="left" w:pos="6680" w:leader="none"/>
              </w:tabs>
              <w:jc w:val="both"/>
              <w:rPr>
                <w:sz w:val="20"/>
                <w:sz w:val="20"/>
                <w:szCs w:val="20"/>
              </w:rPr>
            </w:pPr>
            <w:r>
              <w:rPr/>
              <w:t>Entkräftet</w:t>
            </w:r>
            <w:r/>
          </w:p>
        </w:tc>
        <w:tc>
          <w:tcPr>
            <w:tcW w:w="906" w:type="dxa"/>
            <w:tcBorders>
              <w:bottom w:val="single" w:sz="4" w:space="0" w:color="00000A"/>
              <w:insideH w:val="single" w:sz="4" w:space="0" w:color="00000A"/>
            </w:tcBorders>
            <w:shd w:fill="auto" w:val="clear"/>
            <w:vAlign w:val="center"/>
          </w:tcPr>
          <w:p>
            <w:pPr>
              <w:pStyle w:val="Normal"/>
              <w:jc w:val="center"/>
              <w:rPr>
                <w:sz w:val="20"/>
                <w:sz w:val="20"/>
                <w:szCs w:val="20"/>
              </w:rPr>
            </w:pPr>
            <w:r>
              <w:rPr/>
              <w:t>1</w:t>
            </w:r>
            <w:r/>
          </w:p>
        </w:tc>
        <w:tc>
          <w:tcPr>
            <w:tcW w:w="1439" w:type="dxa"/>
            <w:tcBorders>
              <w:bottom w:val="single" w:sz="4" w:space="0" w:color="00000A"/>
              <w:insideH w:val="single" w:sz="4" w:space="0" w:color="00000A"/>
            </w:tcBorders>
            <w:shd w:fill="auto" w:val="clear"/>
            <w:vAlign w:val="center"/>
          </w:tcPr>
          <w:p>
            <w:pPr>
              <w:pStyle w:val="Normal"/>
              <w:jc w:val="center"/>
              <w:rPr>
                <w:sz w:val="20"/>
                <w:sz w:val="20"/>
                <w:szCs w:val="20"/>
              </w:rPr>
            </w:pPr>
            <w:r>
              <w:rPr/>
              <w:t>2</w:t>
            </w:r>
            <w:r/>
          </w:p>
        </w:tc>
        <w:tc>
          <w:tcPr>
            <w:tcW w:w="1260" w:type="dxa"/>
            <w:tcBorders>
              <w:bottom w:val="single" w:sz="4" w:space="0" w:color="00000A"/>
              <w:insideH w:val="single" w:sz="4" w:space="0" w:color="00000A"/>
            </w:tcBorders>
            <w:shd w:fill="auto" w:val="clear"/>
            <w:vAlign w:val="center"/>
          </w:tcPr>
          <w:p>
            <w:pPr>
              <w:pStyle w:val="Normal"/>
              <w:jc w:val="center"/>
              <w:rPr>
                <w:sz w:val="20"/>
                <w:sz w:val="20"/>
                <w:szCs w:val="20"/>
              </w:rPr>
            </w:pPr>
            <w:r>
              <w:rPr/>
              <w:t>3</w:t>
            </w:r>
            <w:r/>
          </w:p>
        </w:tc>
        <w:tc>
          <w:tcPr>
            <w:tcW w:w="1259" w:type="dxa"/>
            <w:tcBorders>
              <w:bottom w:val="single" w:sz="4" w:space="0" w:color="00000A"/>
              <w:insideH w:val="single" w:sz="4" w:space="0" w:color="00000A"/>
            </w:tcBorders>
            <w:shd w:fill="auto" w:val="clear"/>
            <w:vAlign w:val="center"/>
          </w:tcPr>
          <w:p>
            <w:pPr>
              <w:pStyle w:val="Normal"/>
              <w:jc w:val="center"/>
              <w:rPr>
                <w:sz w:val="20"/>
                <w:sz w:val="20"/>
                <w:szCs w:val="20"/>
              </w:rPr>
            </w:pPr>
            <w:r>
              <w:rPr/>
              <w:t>4</w:t>
            </w:r>
            <w:r/>
          </w:p>
        </w:tc>
        <w:tc>
          <w:tcPr>
            <w:tcW w:w="1263"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sz w:val="20"/>
                <w:sz w:val="20"/>
                <w:szCs w:val="20"/>
              </w:rPr>
            </w:pPr>
            <w:r>
              <w:rPr/>
              <w:t>5</w:t>
            </w:r>
            <w:r/>
          </w:p>
        </w:tc>
      </w:tr>
    </w:tbl>
    <w:p>
      <w:pPr>
        <w:pStyle w:val="Normal"/>
        <w:spacing w:lineRule="auto" w:line="360"/>
        <w:rPr>
          <w:rFonts w:ascii="Arial" w:hAnsi="Arial" w:cs="Arial"/>
        </w:rPr>
      </w:pPr>
      <w:r>
        <w:rPr>
          <w:rFonts w:cs="Arial" w:ascii="Arial" w:hAnsi="Arial"/>
        </w:rPr>
        <w:t xml:space="preserve">PA </w:t>
      </w:r>
      <w:r>
        <w:rPr/>
        <w:t>Aktiv Interessiert freudig erregt Stark Angeregt Wach</w:t>
      </w:r>
      <w:r/>
    </w:p>
    <w:p>
      <w:pPr>
        <w:pStyle w:val="Normal"/>
        <w:tabs>
          <w:tab w:val="left" w:pos="6680" w:leader="none"/>
        </w:tabs>
      </w:pPr>
      <w:r>
        <w:rPr>
          <w:rFonts w:cs="Arial" w:ascii="Arial" w:hAnsi="Arial"/>
        </w:rPr>
        <w:t xml:space="preserve">NA </w:t>
      </w:r>
      <w:r>
        <w:rPr/>
        <w:t>Bekümmert Verärgert Gereizt durcheinander Nervös Ängstlich</w:t>
      </w:r>
      <w:r/>
    </w:p>
    <w:p>
      <w:pPr>
        <w:pStyle w:val="Normal"/>
        <w:spacing w:lineRule="auto" w:line="360"/>
        <w:rPr>
          <w:rFonts w:ascii="Arial" w:hAnsi="Arial" w:cs="Arial"/>
        </w:rPr>
      </w:pPr>
      <w:r>
        <w:rPr>
          <w:rFonts w:cs="Arial" w:ascii="Arial" w:hAnsi="Arial"/>
        </w:rPr>
        <w:t xml:space="preserve">TIRED/Fatigue </w:t>
      </w:r>
      <w:r>
        <w:rPr/>
        <w:t>Erschöpft Ermattet Entkräftet</w:t>
      </w:r>
      <w:r/>
    </w:p>
    <w:p>
      <w:pPr>
        <w:pStyle w:val="Normal"/>
        <w:tabs>
          <w:tab w:val="left" w:pos="6680" w:leader="none"/>
        </w:tabs>
      </w:pPr>
      <w:r>
        <w:rPr>
          <w:rFonts w:cs="Arial" w:ascii="Arial" w:hAnsi="Arial"/>
        </w:rPr>
        <w:t xml:space="preserve">VIGOR </w:t>
      </w:r>
      <w:r>
        <w:rPr/>
        <w:t>energiegeladen Munter Tatkräftig</w:t>
      </w:r>
      <w:r/>
    </w:p>
    <w:p>
      <w:pPr>
        <w:pStyle w:val="Normal"/>
        <w:spacing w:lineRule="auto" w:line="360"/>
      </w:pPr>
      <w:r>
        <w:rPr>
          <w:rFonts w:cs="Arial" w:ascii="Arial" w:hAnsi="Arial"/>
        </w:rPr>
        <w:t>SERENITY</w:t>
      </w:r>
      <w:r>
        <w:rPr/>
        <w:t xml:space="preserve"> Entspannt Gelassen Ruhig</w:t>
      </w:r>
      <w:r/>
    </w:p>
    <w:p>
      <w:pPr>
        <w:pStyle w:val="Normal"/>
        <w:spacing w:lineRule="auto" w:line="360"/>
        <w:rPr>
          <w:b/>
          <w:b/>
          <w:rFonts w:ascii="Arial" w:hAnsi="Arial" w:cs="Arial"/>
          <w:color w:val="C00000"/>
        </w:rPr>
      </w:pPr>
      <w:r>
        <w:rPr>
          <w:b/>
          <w:color w:val="C00000"/>
        </w:rPr>
        <w:t>Einleitungstext geändert, Skalierung geändert, Oginalantwortfomat: gar nicht-ein bisschen-einigermaßen-erheblich-äußerst</w:t>
      </w:r>
      <w:r/>
    </w:p>
    <w:p>
      <w:pPr>
        <w:pStyle w:val="Berschrift3"/>
      </w:pPr>
      <w:r>
        <w:rPr/>
        <w:t>Workload [TLX]</w:t>
      </w:r>
      <w:r/>
    </w:p>
    <w:p>
      <w:pPr>
        <w:pStyle w:val="Normal"/>
        <w:rPr>
          <w:b/>
          <w:b/>
        </w:rPr>
      </w:pPr>
      <w:r>
        <w:rPr>
          <w:b/>
        </w:rPr>
        <w:t>PDA: slider, endpunkte benennen, die Zahlen müssen irgendwie angezeigt werden 1-20 [TLX]</w:t>
      </w:r>
      <w:r/>
    </w:p>
    <w:p>
      <w:pPr>
        <w:pStyle w:val="Normal"/>
      </w:pPr>
      <w:r>
        <w:rPr>
          <w:lang w:val="en-US"/>
        </w:rPr>
        <w:t xml:space="preserve">Hart, S. G., &amp; Staveland, L. E. (1988). Development of a multi-dimensional workload rating scale: Results of empirical and theoretical research. In P. A. Hancock &amp; N. Meshkati (Eds.), Human mental workload (pp.139-183). </w:t>
      </w:r>
      <w:r>
        <w:rPr/>
        <w:t>Amsterdam: Elsevier.</w:t>
      </w:r>
      <w:r/>
    </w:p>
    <w:p>
      <w:pPr>
        <w:pStyle w:val="Normal"/>
      </w:pPr>
      <w:r>
        <w:rPr/>
        <w:t xml:space="preserve">In Anlehnung an die Übersetzung des DZLR: Elmenhorst et al. (2005). Untersuchung der Fliegbarkeit von lärmoptimierten Anflugverfahren durch den Piloten. Deutsches Zentrum für Luft- und Raumfahrt e.V: Forschungsbericht 2005-19. Köln Und Hamburg: Deutsches Zentrum für Luft- und Raumfahrt e.V. </w:t>
      </w:r>
      <w:r/>
    </w:p>
    <w:p>
      <w:pPr>
        <w:pStyle w:val="NormalWeb"/>
        <w:spacing w:before="280" w:after="0"/>
        <w:rPr>
          <w:sz w:val="22"/>
          <w:sz w:val="22"/>
          <w:szCs w:val="22"/>
          <w:rFonts w:ascii="Calibri" w:hAnsi="Calibri"/>
          <w:color w:val="00000A"/>
        </w:rPr>
      </w:pPr>
      <w:r>
        <w:rPr>
          <w:rFonts w:ascii="Calibri" w:hAnsi="Calibri"/>
          <w:b/>
          <w:bCs/>
          <w:color w:val="00000A"/>
          <w:sz w:val="22"/>
          <w:szCs w:val="22"/>
        </w:rPr>
        <w:t>Geistige Anforderungen</w:t>
        <w:br/>
      </w:r>
      <w:r>
        <w:rPr>
          <w:rFonts w:ascii="Calibri" w:hAnsi="Calibri"/>
          <w:color w:val="00000A"/>
          <w:sz w:val="22"/>
          <w:szCs w:val="22"/>
        </w:rPr>
        <w:t>Wie hoch waren heute die geistigen Anforderungen?</w:t>
        <w:br/>
        <w:t xml:space="preserve">Sehr niedrig-sehr hoch                                                                                                                          </w:t>
      </w:r>
      <w:r>
        <w:rPr>
          <w:rFonts w:ascii="Calibri" w:hAnsi="Calibri"/>
          <w:b/>
          <w:bCs/>
          <w:color w:val="00000A"/>
          <w:sz w:val="22"/>
          <w:szCs w:val="22"/>
        </w:rPr>
        <w:t>Körperliche Anforderungen</w:t>
        <w:br/>
      </w:r>
      <w:r>
        <w:rPr>
          <w:rFonts w:ascii="Calibri" w:hAnsi="Calibri"/>
          <w:color w:val="00000A"/>
          <w:sz w:val="22"/>
          <w:szCs w:val="22"/>
        </w:rPr>
        <w:t>Wie hoch waren heute die körperlichen Anforderungen?</w:t>
        <w:br/>
        <w:t xml:space="preserve">Sehr gering -sehr hoch   </w:t>
        <w:br/>
      </w:r>
      <w:r>
        <w:rPr>
          <w:rFonts w:ascii="Calibri" w:hAnsi="Calibri"/>
          <w:b/>
          <w:bCs/>
          <w:color w:val="00000A"/>
          <w:sz w:val="22"/>
          <w:szCs w:val="22"/>
        </w:rPr>
        <w:t>Zeitliche Anforderungen</w:t>
        <w:br/>
      </w:r>
      <w:r>
        <w:rPr>
          <w:rFonts w:ascii="Calibri" w:hAnsi="Calibri"/>
          <w:color w:val="00000A"/>
          <w:sz w:val="22"/>
          <w:szCs w:val="22"/>
        </w:rPr>
        <w:t>Wie hoch war das Tempo, mit dem Sie die einzelnen Aufgaben bewältigen mussten?</w:t>
        <w:br/>
        <w:t>Sehr niedrig – sehr hoch</w:t>
        <w:br/>
      </w:r>
      <w:r>
        <w:rPr>
          <w:rFonts w:ascii="Calibri" w:hAnsi="Calibri"/>
          <w:b/>
          <w:bCs/>
          <w:color w:val="00000A"/>
          <w:sz w:val="22"/>
          <w:szCs w:val="22"/>
        </w:rPr>
        <w:t>Leistung</w:t>
        <w:br/>
      </w:r>
      <w:r>
        <w:rPr>
          <w:rFonts w:ascii="Calibri" w:hAnsi="Calibri"/>
          <w:color w:val="00000A"/>
          <w:sz w:val="22"/>
          <w:szCs w:val="22"/>
        </w:rPr>
        <w:t>Wie erfolgreich haben Sie Ihre Aufgaben heute Ihrer Meinung nach durchgeführt?</w:t>
        <w:br/>
        <w:t xml:space="preserve">Perfekter Erfolg – Misserfolg </w:t>
        <w:br/>
      </w:r>
      <w:r>
        <w:rPr>
          <w:rFonts w:ascii="Calibri" w:hAnsi="Calibri"/>
          <w:b/>
          <w:bCs/>
          <w:color w:val="00000A"/>
          <w:sz w:val="22"/>
          <w:szCs w:val="22"/>
        </w:rPr>
        <w:t>Anstrengung</w:t>
        <w:br/>
      </w:r>
      <w:r>
        <w:rPr>
          <w:rFonts w:ascii="Calibri" w:hAnsi="Calibri"/>
          <w:color w:val="00000A"/>
          <w:sz w:val="22"/>
          <w:szCs w:val="22"/>
        </w:rPr>
        <w:t>Wie sehr mussten Sie sich anstrengen, um ihre Leistung zu erreichen?</w:t>
        <w:br/>
        <w:t xml:space="preserve">Sehr wenig – sehr stark   </w:t>
      </w:r>
      <w:r>
        <w:rPr>
          <w:rFonts w:ascii="Calibri" w:hAnsi="Calibri"/>
          <w:b/>
          <w:color w:val="FF0000"/>
          <w:sz w:val="22"/>
          <w:szCs w:val="22"/>
        </w:rPr>
        <w:br/>
      </w:r>
      <w:r>
        <w:rPr>
          <w:rFonts w:ascii="Calibri" w:hAnsi="Calibri"/>
          <w:b/>
          <w:bCs/>
          <w:color w:val="00000A"/>
          <w:sz w:val="22"/>
          <w:szCs w:val="22"/>
        </w:rPr>
        <w:t>Frustration</w:t>
        <w:br/>
      </w:r>
      <w:r>
        <w:rPr>
          <w:rFonts w:ascii="Calibri" w:hAnsi="Calibri"/>
          <w:color w:val="00000A"/>
          <w:sz w:val="22"/>
          <w:szCs w:val="22"/>
        </w:rPr>
        <w:t>Wie verunsichert entmutigt, gereizt und verärgert waren Sie am heutigen Arbeitstag?</w:t>
        <w:br/>
        <w:t>Sehr wenig – sehr stark</w:t>
        <w:br/>
      </w:r>
      <w:r>
        <w:rPr>
          <w:rFonts w:ascii="Calibri" w:hAnsi="Calibri"/>
          <w:b/>
          <w:bCs/>
          <w:color w:val="00000A"/>
          <w:sz w:val="22"/>
          <w:szCs w:val="22"/>
        </w:rPr>
        <w:t>Stress</w:t>
        <w:br/>
      </w:r>
      <w:r>
        <w:rPr>
          <w:rFonts w:ascii="Calibri" w:hAnsi="Calibri"/>
          <w:color w:val="00000A"/>
          <w:sz w:val="22"/>
          <w:szCs w:val="22"/>
        </w:rPr>
        <w:t>Wie gestresst fühlten Sie sich heute?</w:t>
        <w:br/>
        <w:t xml:space="preserve">Sehr wenig – sehr stark   </w:t>
      </w:r>
      <w:r/>
    </w:p>
    <w:p>
      <w:pPr>
        <w:pStyle w:val="NormalWeb"/>
        <w:spacing w:before="280" w:after="0"/>
        <w:rPr>
          <w:sz w:val="22"/>
          <w:sz w:val="22"/>
          <w:szCs w:val="22"/>
          <w:rFonts w:ascii="Calibri" w:hAnsi="Calibri"/>
          <w:color w:val="00000A"/>
        </w:rPr>
      </w:pPr>
      <w:r>
        <w:rPr>
          <w:rFonts w:ascii="Calibri" w:hAnsi="Calibri"/>
          <w:color w:val="00000A"/>
          <w:sz w:val="22"/>
          <w:szCs w:val="22"/>
        </w:rPr>
        <w:t>1-20 Schieberegler</w:t>
      </w:r>
      <w:r/>
    </w:p>
    <w:p>
      <w:pPr>
        <w:pStyle w:val="Normal"/>
      </w:pPr>
      <w:r>
        <w:rPr/>
      </w:r>
      <w:r/>
    </w:p>
    <w:p>
      <w:pPr>
        <w:pStyle w:val="Berschrift3"/>
      </w:pPr>
      <w:r>
        <w:rPr/>
        <w:t>Zeitdruck [TPress]</w:t>
      </w:r>
      <w:r/>
    </w:p>
    <w:p>
      <w:pPr>
        <w:pStyle w:val="Normal"/>
        <w:rPr>
          <w:b/>
          <w:b/>
        </w:rPr>
      </w:pPr>
      <w:r>
        <w:rPr>
          <w:b/>
        </w:rPr>
        <w:t>PDA: Button oder slider oder radio buttons, nur endpunkte benennen, drunter Zahlen 1-5  [TPRESS]</w:t>
      </w:r>
      <w:r/>
    </w:p>
    <w:p>
      <w:pPr>
        <w:pStyle w:val="Normal"/>
        <w:rPr>
          <w:bCs/>
          <w:rFonts w:ascii="Arial" w:hAnsi="Arial" w:cs="Arial"/>
        </w:rPr>
      </w:pPr>
      <w:r>
        <w:rPr/>
        <w:t xml:space="preserve">Semmer, N., Zapf, D. &amp; Dunckel, H. (2007). ISTA – Instrument zur Stressbezogenen Arbeitsanalyse (Version 6.1). Bern, Frankfurt, Flensburg. </w:t>
        <w:br/>
        <w:t xml:space="preserve">Vergleichbar mit den Items aus </w:t>
      </w:r>
      <w:r>
        <w:rPr>
          <w:bCs/>
        </w:rPr>
        <w:t xml:space="preserve">Binnewies, C., Sonnentag, S. &amp; Mojza, E.J. (2009). </w:t>
      </w:r>
      <w:r>
        <w:rPr>
          <w:bCs/>
          <w:lang w:val="en-US"/>
        </w:rPr>
        <w:t xml:space="preserve">Daily Performance at Work: Feeling recovered in the morning as a predictor of day-level job performance. </w:t>
      </w:r>
      <w:r>
        <w:rPr>
          <w:bCs/>
        </w:rPr>
        <w:t>Journal of Organizational Behavior, 30, 67-93.</w:t>
      </w:r>
      <w:r/>
    </w:p>
    <w:p>
      <w:pPr>
        <w:pStyle w:val="Normal"/>
      </w:pPr>
      <w:r>
        <w:rPr/>
        <w:t xml:space="preserve"> „</w:t>
      </w:r>
      <w:r>
        <w:rPr/>
        <w:t>Inwiefern stimmen Sie den folgenden Aussagen zu?“</w:t>
      </w:r>
      <w:r/>
    </w:p>
    <w:p>
      <w:pPr>
        <w:pStyle w:val="Normal"/>
      </w:pPr>
      <w:r>
        <w:rPr/>
        <w:t>1.</w:t>
        <w:tab/>
        <w:t>Ich stand heute unter Zeitdruck.</w:t>
        <w:br/>
        <w:t>2.</w:t>
        <w:tab/>
        <w:t>Ich musste heute schneller arbeiten, als ich es normalerweise tue, um meine Arbeit zu schaffen.</w:t>
        <w:br/>
        <w:t>3.</w:t>
        <w:tab/>
        <w:t>Bei meiner Arbeit wurde heute ein hohes Arbeitstempo verlangt.</w:t>
        <w:br/>
      </w:r>
      <w:r/>
    </w:p>
    <w:p>
      <w:pPr>
        <w:pStyle w:val="Normal"/>
      </w:pPr>
      <w:r>
        <w:rPr>
          <w:rFonts w:cs="Arial"/>
        </w:rPr>
        <w:t>1 = trifft gar nicht zu, 2 3 4 , 5 = trifft  völlig zu</w:t>
      </w:r>
      <w:r/>
    </w:p>
    <w:p>
      <w:pPr>
        <w:pStyle w:val="Normal"/>
      </w:pPr>
      <w:r>
        <w:rPr/>
      </w:r>
      <w:r/>
    </w:p>
    <w:p>
      <w:pPr>
        <w:pStyle w:val="Berschrift3"/>
      </w:pPr>
      <w:r>
        <w:rPr/>
        <w:t>Arbeitsorganisationsbezogene Probleme/Situational constraint [sitCons]</w:t>
      </w:r>
      <w:r/>
    </w:p>
    <w:p>
      <w:pPr>
        <w:pStyle w:val="Normal"/>
        <w:rPr>
          <w:b/>
          <w:b/>
        </w:rPr>
      </w:pPr>
      <w:r>
        <w:rPr>
          <w:b/>
        </w:rPr>
        <w:t>PDA: Button oder slider oder radio buttons, nur endpunkte benennen, drunter Zahlen 1-5 [SITCON]</w:t>
      </w:r>
      <w:r/>
    </w:p>
    <w:p>
      <w:pPr>
        <w:pStyle w:val="Normal"/>
        <w:rPr>
          <w:sz w:val="18"/>
          <w:sz w:val="18"/>
          <w:szCs w:val="18"/>
          <w:rFonts w:ascii="Segoe UI" w:hAnsi="Segoe UI" w:cs="Segoe UI"/>
          <w:lang w:val="en-US"/>
        </w:rPr>
      </w:pPr>
      <w:r>
        <w:rPr>
          <w:rFonts w:cs="Segoe UI" w:ascii="Segoe UI" w:hAnsi="Segoe UI"/>
          <w:sz w:val="18"/>
          <w:szCs w:val="18"/>
        </w:rPr>
        <w:t xml:space="preserve">Binnewies, C., &amp; Wörnlein, S. C. (2011). </w:t>
      </w:r>
      <w:r>
        <w:rPr>
          <w:rFonts w:cs="Segoe UI" w:ascii="Segoe UI" w:hAnsi="Segoe UI"/>
          <w:sz w:val="18"/>
          <w:szCs w:val="18"/>
          <w:lang w:val="en-US"/>
        </w:rPr>
        <w:t xml:space="preserve">What makes a creative day? A diary study on the interplay between affect, job stressors, and job control. </w:t>
      </w:r>
      <w:r>
        <w:rPr>
          <w:rFonts w:cs="Segoe UI" w:ascii="Segoe UI" w:hAnsi="Segoe UI"/>
          <w:i/>
          <w:iCs/>
          <w:sz w:val="18"/>
          <w:szCs w:val="18"/>
          <w:lang w:val="en-US"/>
        </w:rPr>
        <w:t>Journal of Organizational Behavior</w:t>
      </w:r>
      <w:r>
        <w:rPr>
          <w:rFonts w:cs="Segoe UI" w:ascii="Segoe UI" w:hAnsi="Segoe UI"/>
          <w:sz w:val="18"/>
          <w:szCs w:val="18"/>
          <w:lang w:val="en-US"/>
        </w:rPr>
        <w:t xml:space="preserve">, </w:t>
      </w:r>
      <w:r>
        <w:rPr>
          <w:rFonts w:cs="Segoe UI" w:ascii="Segoe UI" w:hAnsi="Segoe UI"/>
          <w:i/>
          <w:iCs/>
          <w:sz w:val="18"/>
          <w:szCs w:val="18"/>
          <w:lang w:val="en-US"/>
        </w:rPr>
        <w:t>32</w:t>
      </w:r>
      <w:r>
        <w:rPr>
          <w:rFonts w:cs="Segoe UI" w:ascii="Segoe UI" w:hAnsi="Segoe UI"/>
          <w:sz w:val="18"/>
          <w:szCs w:val="18"/>
          <w:lang w:val="en-US"/>
        </w:rPr>
        <w:t xml:space="preserve">(4), 589–607. doi:10.1002/job.731  </w:t>
      </w:r>
      <w:r/>
    </w:p>
    <w:p>
      <w:pPr>
        <w:pStyle w:val="Normal"/>
        <w:rPr>
          <w:sz w:val="18"/>
          <w:sz w:val="18"/>
          <w:szCs w:val="18"/>
          <w:rFonts w:ascii="Segoe UI" w:hAnsi="Segoe UI" w:cs="Segoe UI"/>
          <w:lang w:val="en-US"/>
        </w:rPr>
      </w:pPr>
      <w:r>
        <w:rPr>
          <w:rFonts w:cs="Segoe UI" w:ascii="Segoe UI" w:hAnsi="Segoe UI"/>
          <w:sz w:val="18"/>
          <w:szCs w:val="18"/>
          <w:lang w:val="en-US"/>
        </w:rPr>
        <w:t>In Anlehnung an</w:t>
      </w:r>
      <w:r/>
    </w:p>
    <w:p>
      <w:pPr>
        <w:pStyle w:val="Normal"/>
        <w:rPr>
          <w:sz w:val="19"/>
          <w:sz w:val="19"/>
          <w:szCs w:val="19"/>
          <w:rFonts w:ascii="AdvP41153C" w:hAnsi="AdvP41153C" w:cs="AdvP41153C"/>
        </w:rPr>
      </w:pPr>
      <w:r>
        <w:rPr>
          <w:rFonts w:cs="AdvP41153C" w:ascii="AdvP41153C" w:hAnsi="AdvP41153C"/>
          <w:sz w:val="19"/>
          <w:szCs w:val="19"/>
          <w:lang w:val="en-US"/>
        </w:rPr>
        <w:t xml:space="preserve">Semmer, N. (1984). </w:t>
      </w:r>
      <w:r>
        <w:rPr>
          <w:rFonts w:cs="AdvP4B2E3F" w:ascii="AdvP4B2E3F" w:hAnsi="AdvP4B2E3F"/>
          <w:i/>
          <w:iCs/>
          <w:sz w:val="19"/>
          <w:szCs w:val="19"/>
        </w:rPr>
        <w:t>Streßbezogene Ta¨tigkeitsanalyse [Stress-oriented analysis task-analysis]</w:t>
      </w:r>
      <w:r>
        <w:rPr>
          <w:rFonts w:cs="AdvP41153C" w:ascii="AdvP41153C" w:hAnsi="AdvP41153C"/>
          <w:sz w:val="19"/>
          <w:szCs w:val="19"/>
        </w:rPr>
        <w:t>. Weinheim. Beltz.</w:t>
      </w:r>
      <w:r/>
    </w:p>
    <w:p>
      <w:pPr>
        <w:pStyle w:val="Normal"/>
        <w:rPr>
          <w:sz w:val="19"/>
          <w:sz w:val="19"/>
          <w:szCs w:val="19"/>
          <w:rFonts w:ascii="AdvP41153C" w:hAnsi="AdvP41153C" w:cs="AdvP41153C"/>
        </w:rPr>
      </w:pPr>
      <w:r>
        <w:rPr>
          <w:rFonts w:cs="AdvP41153C" w:ascii="AdvP41153C" w:hAnsi="AdvP41153C"/>
          <w:sz w:val="19"/>
          <w:szCs w:val="19"/>
        </w:rPr>
        <w:t>Oder</w:t>
      </w:r>
      <w:r/>
    </w:p>
    <w:p>
      <w:pPr>
        <w:pStyle w:val="Normal"/>
      </w:pPr>
      <w:r>
        <w:rPr/>
        <w:t>Semmer, N., Zapf, D. &amp; Dunckel, H. (2007). ISTA – Instrument zur Stressbezogenen Arbeitsanalyse (Version 6.1). Bern, Frankfurt, Flensburg.</w:t>
      </w:r>
      <w:r/>
    </w:p>
    <w:tbl>
      <w:tblPr>
        <w:tblW w:w="9306" w:type="dxa"/>
        <w:jc w:val="left"/>
        <w:tblInd w:w="-75" w:type="dxa"/>
        <w:tblBorders>
          <w:top w:val="single" w:sz="6" w:space="0" w:color="00000A"/>
          <w:left w:val="single" w:sz="6" w:space="0" w:color="00000A"/>
        </w:tblBorders>
        <w:tblCellMar>
          <w:top w:w="0" w:type="dxa"/>
          <w:left w:w="79" w:type="dxa"/>
          <w:bottom w:w="0" w:type="dxa"/>
          <w:right w:w="80" w:type="dxa"/>
        </w:tblCellMar>
      </w:tblPr>
      <w:tblGrid>
        <w:gridCol w:w="1005"/>
        <w:gridCol w:w="5015"/>
        <w:gridCol w:w="657"/>
        <w:gridCol w:w="657"/>
        <w:gridCol w:w="657"/>
        <w:gridCol w:w="657"/>
        <w:gridCol w:w="657"/>
      </w:tblGrid>
      <w:tr>
        <w:trPr>
          <w:cantSplit w:val="true"/>
        </w:trPr>
        <w:tc>
          <w:tcPr>
            <w:tcW w:w="1005" w:type="dxa"/>
            <w:tcBorders>
              <w:top w:val="single" w:sz="6" w:space="0" w:color="00000A"/>
              <w:left w:val="single" w:sz="6" w:space="0" w:color="00000A"/>
            </w:tcBorders>
            <w:shd w:fill="auto" w:val="clear"/>
            <w:tcMar>
              <w:left w:w="79" w:type="dxa"/>
            </w:tcMar>
          </w:tcPr>
          <w:p>
            <w:pPr>
              <w:pStyle w:val="Normal"/>
              <w:tabs>
                <w:tab w:val="left" w:pos="6680" w:leader="none"/>
              </w:tabs>
              <w:ind w:right="-193" w:hanging="0"/>
              <w:rPr>
                <w:sz w:val="16"/>
                <w:sz w:val="16"/>
                <w:szCs w:val="20"/>
              </w:rPr>
            </w:pPr>
            <w:r>
              <w:rPr>
                <w:sz w:val="16"/>
              </w:rPr>
            </w:r>
            <w:r/>
          </w:p>
        </w:tc>
        <w:tc>
          <w:tcPr>
            <w:tcW w:w="5015" w:type="dxa"/>
            <w:tcBorders>
              <w:top w:val="single" w:sz="6" w:space="0" w:color="00000A"/>
            </w:tcBorders>
            <w:shd w:fill="auto" w:val="clear"/>
          </w:tcPr>
          <w:p>
            <w:pPr>
              <w:pStyle w:val="Normal"/>
              <w:tabs>
                <w:tab w:val="left" w:pos="6680" w:leader="none"/>
              </w:tabs>
              <w:rPr>
                <w:sz w:val="16"/>
                <w:sz w:val="16"/>
                <w:szCs w:val="20"/>
              </w:rPr>
            </w:pPr>
            <w:r>
              <w:rPr>
                <w:sz w:val="16"/>
              </w:rPr>
            </w:r>
            <w:r/>
          </w:p>
        </w:tc>
        <w:tc>
          <w:tcPr>
            <w:tcW w:w="657" w:type="dxa"/>
            <w:tcBorders>
              <w:top w:val="single" w:sz="6" w:space="0" w:color="00000A"/>
            </w:tcBorders>
            <w:shd w:fill="auto" w:val="clear"/>
          </w:tcPr>
          <w:p>
            <w:pPr>
              <w:pStyle w:val="Normal"/>
              <w:ind w:left="-100" w:right="-100" w:hanging="0"/>
              <w:jc w:val="center"/>
              <w:rPr>
                <w:sz w:val="16"/>
                <w:sz w:val="16"/>
                <w:szCs w:val="20"/>
              </w:rPr>
            </w:pPr>
            <w:r>
              <w:rPr>
                <w:sz w:val="16"/>
              </w:rPr>
            </w:r>
            <w:r/>
          </w:p>
          <w:p>
            <w:pPr>
              <w:pStyle w:val="Normal"/>
              <w:ind w:left="-100" w:right="-100" w:hanging="0"/>
              <w:jc w:val="center"/>
              <w:rPr>
                <w:sz w:val="16"/>
                <w:sz w:val="16"/>
              </w:rPr>
            </w:pPr>
            <w:r>
              <w:rPr>
                <w:sz w:val="16"/>
              </w:rPr>
              <w:t>trifft gar nicht zu</w:t>
            </w:r>
            <w:r/>
          </w:p>
        </w:tc>
        <w:tc>
          <w:tcPr>
            <w:tcW w:w="657" w:type="dxa"/>
            <w:tcBorders>
              <w:top w:val="single" w:sz="6" w:space="0" w:color="00000A"/>
            </w:tcBorders>
            <w:shd w:fill="auto" w:val="clear"/>
          </w:tcPr>
          <w:p>
            <w:pPr>
              <w:pStyle w:val="Normal"/>
              <w:ind w:left="-100" w:right="-100" w:hanging="0"/>
              <w:jc w:val="center"/>
              <w:rPr>
                <w:sz w:val="16"/>
                <w:sz w:val="16"/>
                <w:szCs w:val="16"/>
              </w:rPr>
            </w:pPr>
            <w:r>
              <w:rPr>
                <w:sz w:val="16"/>
                <w:szCs w:val="16"/>
              </w:rPr>
            </w:r>
            <w:r/>
          </w:p>
          <w:p>
            <w:pPr>
              <w:pStyle w:val="Normal"/>
              <w:ind w:left="-100" w:right="-100" w:hanging="0"/>
              <w:jc w:val="center"/>
              <w:rPr>
                <w:sz w:val="16"/>
                <w:sz w:val="16"/>
                <w:szCs w:val="16"/>
              </w:rPr>
            </w:pPr>
            <w:r>
              <w:rPr>
                <w:sz w:val="16"/>
                <w:szCs w:val="16"/>
              </w:rPr>
              <w:t>trifft wenig zu</w:t>
            </w:r>
            <w:r/>
          </w:p>
        </w:tc>
        <w:tc>
          <w:tcPr>
            <w:tcW w:w="657" w:type="dxa"/>
            <w:tcBorders>
              <w:top w:val="single" w:sz="6" w:space="0" w:color="00000A"/>
            </w:tcBorders>
            <w:shd w:fill="auto" w:val="clear"/>
          </w:tcPr>
          <w:p>
            <w:pPr>
              <w:pStyle w:val="Normal"/>
              <w:ind w:right="-100" w:hanging="0"/>
              <w:jc w:val="center"/>
              <w:rPr>
                <w:sz w:val="16"/>
                <w:sz w:val="16"/>
                <w:szCs w:val="16"/>
              </w:rPr>
            </w:pPr>
            <w:r>
              <w:rPr>
                <w:sz w:val="16"/>
                <w:szCs w:val="16"/>
              </w:rPr>
            </w:r>
            <w:r/>
          </w:p>
          <w:p>
            <w:pPr>
              <w:pStyle w:val="Normal"/>
              <w:ind w:right="-100" w:hanging="0"/>
              <w:jc w:val="center"/>
              <w:rPr>
                <w:sz w:val="16"/>
                <w:sz w:val="16"/>
                <w:szCs w:val="16"/>
              </w:rPr>
            </w:pPr>
            <w:r>
              <w:rPr>
                <w:sz w:val="16"/>
                <w:szCs w:val="16"/>
              </w:rPr>
              <w:t>trifft mittel</w:t>
              <w:softHyphen/>
              <w:t>mäßig zu</w:t>
            </w:r>
            <w:r/>
          </w:p>
        </w:tc>
        <w:tc>
          <w:tcPr>
            <w:tcW w:w="657" w:type="dxa"/>
            <w:tcBorders>
              <w:top w:val="single" w:sz="6" w:space="0" w:color="00000A"/>
            </w:tcBorders>
            <w:shd w:fill="auto" w:val="clear"/>
          </w:tcPr>
          <w:p>
            <w:pPr>
              <w:pStyle w:val="Normal"/>
              <w:ind w:left="-100" w:right="-100" w:hanging="0"/>
              <w:jc w:val="center"/>
              <w:rPr>
                <w:sz w:val="16"/>
                <w:sz w:val="16"/>
                <w:szCs w:val="16"/>
              </w:rPr>
            </w:pPr>
            <w:r>
              <w:rPr>
                <w:sz w:val="16"/>
                <w:szCs w:val="16"/>
              </w:rPr>
            </w:r>
            <w:r/>
          </w:p>
          <w:p>
            <w:pPr>
              <w:pStyle w:val="Normal"/>
              <w:ind w:left="-100" w:right="-100" w:hanging="0"/>
              <w:jc w:val="center"/>
              <w:rPr>
                <w:sz w:val="16"/>
                <w:sz w:val="16"/>
                <w:szCs w:val="16"/>
              </w:rPr>
            </w:pPr>
            <w:r>
              <w:rPr>
                <w:sz w:val="16"/>
                <w:szCs w:val="16"/>
              </w:rPr>
              <w:t>trifft über</w:t>
              <w:softHyphen/>
              <w:t>wiegend zu</w:t>
            </w:r>
            <w:r/>
          </w:p>
        </w:tc>
        <w:tc>
          <w:tcPr>
            <w:tcW w:w="657" w:type="dxa"/>
            <w:tcBorders>
              <w:top w:val="single" w:sz="6" w:space="0" w:color="00000A"/>
              <w:right w:val="single" w:sz="6" w:space="0" w:color="00000A"/>
              <w:insideV w:val="single" w:sz="6" w:space="0" w:color="00000A"/>
            </w:tcBorders>
            <w:shd w:fill="auto" w:val="clear"/>
          </w:tcPr>
          <w:p>
            <w:pPr>
              <w:pStyle w:val="Normal"/>
              <w:ind w:right="-102" w:hanging="0"/>
              <w:jc w:val="center"/>
              <w:rPr>
                <w:sz w:val="16"/>
                <w:sz w:val="16"/>
                <w:szCs w:val="16"/>
              </w:rPr>
            </w:pPr>
            <w:r>
              <w:rPr>
                <w:sz w:val="16"/>
                <w:szCs w:val="16"/>
              </w:rPr>
            </w:r>
            <w:r/>
          </w:p>
          <w:p>
            <w:pPr>
              <w:pStyle w:val="Normal"/>
              <w:ind w:right="-102" w:hanging="0"/>
              <w:jc w:val="center"/>
              <w:rPr>
                <w:sz w:val="16"/>
                <w:sz w:val="16"/>
                <w:szCs w:val="16"/>
              </w:rPr>
            </w:pPr>
            <w:r>
              <w:rPr>
                <w:sz w:val="16"/>
                <w:szCs w:val="16"/>
              </w:rPr>
              <w:t>trifft völlig  zu</w:t>
            </w:r>
            <w:r/>
          </w:p>
        </w:tc>
      </w:tr>
      <w:tr>
        <w:trPr>
          <w:cantSplit w:val="true"/>
        </w:trPr>
        <w:tc>
          <w:tcPr>
            <w:tcW w:w="1005" w:type="dxa"/>
            <w:tcBorders>
              <w:left w:val="single" w:sz="6" w:space="0" w:color="00000A"/>
            </w:tcBorders>
            <w:shd w:fill="auto" w:val="clear"/>
            <w:tcMar>
              <w:left w:w="79" w:type="dxa"/>
            </w:tcMar>
            <w:vAlign w:val="center"/>
          </w:tcPr>
          <w:p>
            <w:pPr>
              <w:pStyle w:val="Normal"/>
              <w:tabs>
                <w:tab w:val="left" w:pos="6680" w:leader="none"/>
              </w:tabs>
              <w:ind w:right="-193" w:hanging="0"/>
              <w:rPr>
                <w:sz w:val="20"/>
                <w:sz w:val="20"/>
                <w:szCs w:val="20"/>
              </w:rPr>
            </w:pPr>
            <w:r>
              <w:rPr/>
              <w:t>SITCON1</w:t>
            </w:r>
            <w:r/>
          </w:p>
        </w:tc>
        <w:tc>
          <w:tcPr>
            <w:tcW w:w="5015" w:type="dxa"/>
            <w:tcBorders/>
            <w:shd w:fill="auto" w:val="clear"/>
            <w:vAlign w:val="center"/>
          </w:tcPr>
          <w:p>
            <w:pPr>
              <w:pStyle w:val="Normal"/>
              <w:spacing w:before="40" w:after="40"/>
              <w:rPr>
                <w:sz w:val="22"/>
                <w:sz w:val="22"/>
                <w:szCs w:val="22"/>
              </w:rPr>
            </w:pPr>
            <w:r>
              <w:rPr>
                <w:sz w:val="22"/>
                <w:szCs w:val="22"/>
              </w:rPr>
              <w:t>Ich musste heute mit Unterlagen und Informationen arbeiten, die unvollständig und veraltet waren.</w:t>
            </w:r>
            <w:r/>
          </w:p>
        </w:tc>
        <w:tc>
          <w:tcPr>
            <w:tcW w:w="657" w:type="dxa"/>
            <w:tcBorders/>
            <w:shd w:fill="auto" w:val="clear"/>
          </w:tcPr>
          <w:p>
            <w:pPr>
              <w:pStyle w:val="Normal"/>
              <w:spacing w:before="40" w:after="40"/>
              <w:jc w:val="center"/>
              <w:rPr>
                <w:sz w:val="22"/>
                <w:sz w:val="22"/>
                <w:szCs w:val="22"/>
              </w:rPr>
            </w:pPr>
            <w:r>
              <w:rPr>
                <w:sz w:val="22"/>
                <w:szCs w:val="22"/>
              </w:rPr>
              <w:t>1</w:t>
            </w:r>
            <w:r/>
          </w:p>
        </w:tc>
        <w:tc>
          <w:tcPr>
            <w:tcW w:w="657" w:type="dxa"/>
            <w:tcBorders/>
            <w:shd w:fill="auto" w:val="clear"/>
          </w:tcPr>
          <w:p>
            <w:pPr>
              <w:pStyle w:val="Normal"/>
              <w:spacing w:before="40" w:after="40"/>
              <w:jc w:val="center"/>
              <w:rPr>
                <w:sz w:val="22"/>
                <w:sz w:val="22"/>
                <w:szCs w:val="22"/>
              </w:rPr>
            </w:pPr>
            <w:r>
              <w:rPr>
                <w:sz w:val="22"/>
                <w:szCs w:val="22"/>
              </w:rPr>
              <w:t>2</w:t>
            </w:r>
            <w:r/>
          </w:p>
        </w:tc>
        <w:tc>
          <w:tcPr>
            <w:tcW w:w="657" w:type="dxa"/>
            <w:tcBorders/>
            <w:shd w:fill="auto" w:val="clear"/>
          </w:tcPr>
          <w:p>
            <w:pPr>
              <w:pStyle w:val="Normal"/>
              <w:spacing w:before="40" w:after="40"/>
              <w:jc w:val="center"/>
              <w:rPr>
                <w:sz w:val="22"/>
                <w:sz w:val="22"/>
                <w:szCs w:val="22"/>
              </w:rPr>
            </w:pPr>
            <w:r>
              <w:rPr>
                <w:sz w:val="22"/>
                <w:szCs w:val="22"/>
              </w:rPr>
              <w:t>3</w:t>
            </w:r>
            <w:r/>
          </w:p>
        </w:tc>
        <w:tc>
          <w:tcPr>
            <w:tcW w:w="657" w:type="dxa"/>
            <w:tcBorders/>
            <w:shd w:fill="auto" w:val="clear"/>
          </w:tcPr>
          <w:p>
            <w:pPr>
              <w:pStyle w:val="Normal"/>
              <w:spacing w:before="40" w:after="40"/>
              <w:jc w:val="center"/>
              <w:rPr>
                <w:sz w:val="22"/>
                <w:sz w:val="22"/>
                <w:szCs w:val="22"/>
              </w:rPr>
            </w:pPr>
            <w:r>
              <w:rPr>
                <w:sz w:val="22"/>
                <w:szCs w:val="22"/>
              </w:rPr>
              <w:t>4</w:t>
            </w:r>
            <w:r/>
          </w:p>
        </w:tc>
        <w:tc>
          <w:tcPr>
            <w:tcW w:w="657" w:type="dxa"/>
            <w:tcBorders>
              <w:right w:val="single" w:sz="6" w:space="0" w:color="00000A"/>
              <w:insideV w:val="single" w:sz="6" w:space="0" w:color="00000A"/>
            </w:tcBorders>
            <w:shd w:fill="auto" w:val="clear"/>
          </w:tcPr>
          <w:p>
            <w:pPr>
              <w:pStyle w:val="Normal"/>
              <w:spacing w:before="40" w:after="40"/>
              <w:jc w:val="center"/>
              <w:rPr>
                <w:sz w:val="22"/>
                <w:sz w:val="22"/>
                <w:szCs w:val="22"/>
              </w:rPr>
            </w:pPr>
            <w:r>
              <w:rPr>
                <w:sz w:val="22"/>
                <w:szCs w:val="22"/>
              </w:rPr>
              <w:t>5</w:t>
            </w:r>
            <w:r/>
          </w:p>
        </w:tc>
      </w:tr>
      <w:tr>
        <w:trPr>
          <w:cantSplit w:val="true"/>
        </w:trPr>
        <w:tc>
          <w:tcPr>
            <w:tcW w:w="1005" w:type="dxa"/>
            <w:tcBorders>
              <w:left w:val="single" w:sz="6" w:space="0" w:color="00000A"/>
            </w:tcBorders>
            <w:shd w:fill="auto" w:val="clear"/>
            <w:tcMar>
              <w:left w:w="79" w:type="dxa"/>
            </w:tcMar>
            <w:vAlign w:val="center"/>
          </w:tcPr>
          <w:p>
            <w:pPr>
              <w:pStyle w:val="Normal"/>
              <w:tabs>
                <w:tab w:val="left" w:pos="6680" w:leader="none"/>
              </w:tabs>
              <w:ind w:right="-193" w:hanging="0"/>
              <w:rPr>
                <w:sz w:val="20"/>
                <w:sz w:val="20"/>
                <w:szCs w:val="20"/>
              </w:rPr>
            </w:pPr>
            <w:r>
              <w:rPr/>
              <w:t>SITCON2</w:t>
            </w:r>
            <w:r/>
          </w:p>
        </w:tc>
        <w:tc>
          <w:tcPr>
            <w:tcW w:w="5015" w:type="dxa"/>
            <w:tcBorders/>
            <w:shd w:fill="auto" w:val="clear"/>
            <w:vAlign w:val="center"/>
          </w:tcPr>
          <w:p>
            <w:pPr>
              <w:pStyle w:val="Normal"/>
              <w:tabs>
                <w:tab w:val="left" w:pos="6680" w:leader="none"/>
              </w:tabs>
              <w:spacing w:before="40" w:after="40"/>
              <w:rPr>
                <w:sz w:val="22"/>
                <w:sz w:val="22"/>
                <w:szCs w:val="22"/>
              </w:rPr>
            </w:pPr>
            <w:r>
              <w:rPr>
                <w:sz w:val="22"/>
                <w:szCs w:val="22"/>
              </w:rPr>
              <w:t>Ich musste heute viel Zeit damit vertun, mir Informationen, Material oder Werkzeug zu beschaffen.</w:t>
            </w:r>
            <w:r/>
          </w:p>
        </w:tc>
        <w:tc>
          <w:tcPr>
            <w:tcW w:w="657" w:type="dxa"/>
            <w:tcBorders/>
            <w:shd w:fill="auto" w:val="clear"/>
          </w:tcPr>
          <w:p>
            <w:pPr>
              <w:pStyle w:val="Normal"/>
              <w:spacing w:before="40" w:after="40"/>
              <w:jc w:val="center"/>
              <w:rPr>
                <w:sz w:val="22"/>
                <w:sz w:val="22"/>
                <w:szCs w:val="22"/>
              </w:rPr>
            </w:pPr>
            <w:r>
              <w:rPr>
                <w:sz w:val="22"/>
                <w:szCs w:val="22"/>
              </w:rPr>
              <w:t>1</w:t>
            </w:r>
            <w:r/>
          </w:p>
        </w:tc>
        <w:tc>
          <w:tcPr>
            <w:tcW w:w="657" w:type="dxa"/>
            <w:tcBorders/>
            <w:shd w:fill="auto" w:val="clear"/>
          </w:tcPr>
          <w:p>
            <w:pPr>
              <w:pStyle w:val="Normal"/>
              <w:spacing w:before="40" w:after="40"/>
              <w:jc w:val="center"/>
              <w:rPr>
                <w:sz w:val="22"/>
                <w:sz w:val="22"/>
                <w:szCs w:val="22"/>
              </w:rPr>
            </w:pPr>
            <w:r>
              <w:rPr>
                <w:sz w:val="22"/>
                <w:szCs w:val="22"/>
              </w:rPr>
              <w:t>2</w:t>
            </w:r>
            <w:r/>
          </w:p>
        </w:tc>
        <w:tc>
          <w:tcPr>
            <w:tcW w:w="657" w:type="dxa"/>
            <w:tcBorders/>
            <w:shd w:fill="auto" w:val="clear"/>
          </w:tcPr>
          <w:p>
            <w:pPr>
              <w:pStyle w:val="Normal"/>
              <w:spacing w:before="40" w:after="40"/>
              <w:jc w:val="center"/>
              <w:rPr>
                <w:sz w:val="22"/>
                <w:sz w:val="22"/>
                <w:szCs w:val="22"/>
              </w:rPr>
            </w:pPr>
            <w:r>
              <w:rPr>
                <w:sz w:val="22"/>
                <w:szCs w:val="22"/>
              </w:rPr>
              <w:t>3</w:t>
            </w:r>
            <w:r/>
          </w:p>
        </w:tc>
        <w:tc>
          <w:tcPr>
            <w:tcW w:w="657" w:type="dxa"/>
            <w:tcBorders/>
            <w:shd w:fill="auto" w:val="clear"/>
          </w:tcPr>
          <w:p>
            <w:pPr>
              <w:pStyle w:val="Normal"/>
              <w:spacing w:before="40" w:after="40"/>
              <w:jc w:val="center"/>
              <w:rPr>
                <w:sz w:val="22"/>
                <w:sz w:val="22"/>
                <w:szCs w:val="22"/>
              </w:rPr>
            </w:pPr>
            <w:r>
              <w:rPr>
                <w:sz w:val="22"/>
                <w:szCs w:val="22"/>
              </w:rPr>
              <w:t>4</w:t>
            </w:r>
            <w:r/>
          </w:p>
        </w:tc>
        <w:tc>
          <w:tcPr>
            <w:tcW w:w="657" w:type="dxa"/>
            <w:tcBorders>
              <w:right w:val="single" w:sz="6" w:space="0" w:color="00000A"/>
              <w:insideV w:val="single" w:sz="6" w:space="0" w:color="00000A"/>
            </w:tcBorders>
            <w:shd w:fill="auto" w:val="clear"/>
          </w:tcPr>
          <w:p>
            <w:pPr>
              <w:pStyle w:val="Normal"/>
              <w:spacing w:before="40" w:after="40"/>
              <w:jc w:val="center"/>
              <w:rPr>
                <w:sz w:val="22"/>
                <w:sz w:val="22"/>
                <w:szCs w:val="22"/>
              </w:rPr>
            </w:pPr>
            <w:r>
              <w:rPr>
                <w:sz w:val="22"/>
                <w:szCs w:val="22"/>
              </w:rPr>
              <w:t>5</w:t>
            </w:r>
            <w:r/>
          </w:p>
        </w:tc>
      </w:tr>
      <w:tr>
        <w:trPr>
          <w:cantSplit w:val="true"/>
        </w:trPr>
        <w:tc>
          <w:tcPr>
            <w:tcW w:w="1005" w:type="dxa"/>
            <w:tcBorders>
              <w:left w:val="single" w:sz="6" w:space="0" w:color="00000A"/>
            </w:tcBorders>
            <w:shd w:fill="auto" w:val="clear"/>
            <w:tcMar>
              <w:left w:w="79" w:type="dxa"/>
            </w:tcMar>
            <w:vAlign w:val="center"/>
          </w:tcPr>
          <w:p>
            <w:pPr>
              <w:pStyle w:val="Normal"/>
              <w:tabs>
                <w:tab w:val="left" w:pos="6680" w:leader="none"/>
              </w:tabs>
              <w:ind w:right="-193" w:hanging="0"/>
              <w:rPr>
                <w:sz w:val="20"/>
                <w:sz w:val="20"/>
                <w:szCs w:val="20"/>
              </w:rPr>
            </w:pPr>
            <w:r>
              <w:rPr/>
              <w:t>SITCON3</w:t>
            </w:r>
            <w:r/>
          </w:p>
        </w:tc>
        <w:tc>
          <w:tcPr>
            <w:tcW w:w="5015" w:type="dxa"/>
            <w:tcBorders/>
            <w:shd w:fill="auto" w:val="clear"/>
            <w:vAlign w:val="center"/>
          </w:tcPr>
          <w:p>
            <w:pPr>
              <w:pStyle w:val="Normal"/>
              <w:tabs>
                <w:tab w:val="left" w:pos="6680" w:leader="none"/>
              </w:tabs>
              <w:spacing w:before="40" w:after="40"/>
              <w:rPr>
                <w:sz w:val="22"/>
                <w:sz w:val="22"/>
                <w:szCs w:val="22"/>
              </w:rPr>
            </w:pPr>
            <w:r>
              <w:rPr>
                <w:sz w:val="22"/>
                <w:szCs w:val="22"/>
              </w:rPr>
              <w:t xml:space="preserve">Ich musste heute mit Material, Arbeitsmitteln oder Werkzeug arbeiten, die nicht viel taugten. </w:t>
            </w:r>
            <w:r/>
          </w:p>
        </w:tc>
        <w:tc>
          <w:tcPr>
            <w:tcW w:w="657" w:type="dxa"/>
            <w:tcBorders/>
            <w:shd w:fill="auto" w:val="clear"/>
          </w:tcPr>
          <w:p>
            <w:pPr>
              <w:pStyle w:val="Normal"/>
              <w:spacing w:before="40" w:after="40"/>
              <w:jc w:val="center"/>
              <w:rPr>
                <w:sz w:val="22"/>
                <w:sz w:val="22"/>
                <w:szCs w:val="22"/>
              </w:rPr>
            </w:pPr>
            <w:r>
              <w:rPr>
                <w:sz w:val="22"/>
                <w:szCs w:val="22"/>
              </w:rPr>
              <w:t>1</w:t>
            </w:r>
            <w:r/>
          </w:p>
        </w:tc>
        <w:tc>
          <w:tcPr>
            <w:tcW w:w="657" w:type="dxa"/>
            <w:tcBorders/>
            <w:shd w:fill="auto" w:val="clear"/>
          </w:tcPr>
          <w:p>
            <w:pPr>
              <w:pStyle w:val="Normal"/>
              <w:spacing w:before="40" w:after="40"/>
              <w:jc w:val="center"/>
              <w:rPr>
                <w:sz w:val="22"/>
                <w:sz w:val="22"/>
                <w:szCs w:val="22"/>
              </w:rPr>
            </w:pPr>
            <w:r>
              <w:rPr>
                <w:sz w:val="22"/>
                <w:szCs w:val="22"/>
              </w:rPr>
              <w:t>2</w:t>
            </w:r>
            <w:r/>
          </w:p>
        </w:tc>
        <w:tc>
          <w:tcPr>
            <w:tcW w:w="657" w:type="dxa"/>
            <w:tcBorders/>
            <w:shd w:fill="auto" w:val="clear"/>
          </w:tcPr>
          <w:p>
            <w:pPr>
              <w:pStyle w:val="Normal"/>
              <w:spacing w:before="40" w:after="40"/>
              <w:jc w:val="center"/>
              <w:rPr>
                <w:sz w:val="22"/>
                <w:sz w:val="22"/>
                <w:szCs w:val="22"/>
              </w:rPr>
            </w:pPr>
            <w:r>
              <w:rPr>
                <w:sz w:val="22"/>
                <w:szCs w:val="22"/>
              </w:rPr>
              <w:t>3</w:t>
            </w:r>
            <w:r/>
          </w:p>
        </w:tc>
        <w:tc>
          <w:tcPr>
            <w:tcW w:w="657" w:type="dxa"/>
            <w:tcBorders/>
            <w:shd w:fill="auto" w:val="clear"/>
          </w:tcPr>
          <w:p>
            <w:pPr>
              <w:pStyle w:val="Normal"/>
              <w:spacing w:before="40" w:after="40"/>
              <w:jc w:val="center"/>
              <w:rPr>
                <w:sz w:val="22"/>
                <w:sz w:val="22"/>
                <w:szCs w:val="22"/>
              </w:rPr>
            </w:pPr>
            <w:r>
              <w:rPr>
                <w:sz w:val="22"/>
                <w:szCs w:val="22"/>
              </w:rPr>
              <w:t>4</w:t>
            </w:r>
            <w:r/>
          </w:p>
        </w:tc>
        <w:tc>
          <w:tcPr>
            <w:tcW w:w="657" w:type="dxa"/>
            <w:tcBorders>
              <w:right w:val="single" w:sz="6" w:space="0" w:color="00000A"/>
              <w:insideV w:val="single" w:sz="6" w:space="0" w:color="00000A"/>
            </w:tcBorders>
            <w:shd w:fill="auto" w:val="clear"/>
          </w:tcPr>
          <w:p>
            <w:pPr>
              <w:pStyle w:val="Normal"/>
              <w:spacing w:before="40" w:after="40"/>
              <w:jc w:val="center"/>
              <w:rPr>
                <w:sz w:val="22"/>
                <w:sz w:val="22"/>
                <w:szCs w:val="22"/>
              </w:rPr>
            </w:pPr>
            <w:r>
              <w:rPr>
                <w:sz w:val="22"/>
                <w:szCs w:val="22"/>
              </w:rPr>
              <w:t>5</w:t>
            </w:r>
            <w:r/>
          </w:p>
        </w:tc>
      </w:tr>
      <w:tr>
        <w:trPr>
          <w:cantSplit w:val="true"/>
        </w:trPr>
        <w:tc>
          <w:tcPr>
            <w:tcW w:w="1005" w:type="dxa"/>
            <w:tcBorders>
              <w:left w:val="single" w:sz="6" w:space="0" w:color="00000A"/>
              <w:bottom w:val="single" w:sz="6" w:space="0" w:color="00000A"/>
              <w:insideH w:val="single" w:sz="6" w:space="0" w:color="00000A"/>
            </w:tcBorders>
            <w:shd w:fill="auto" w:val="clear"/>
            <w:tcMar>
              <w:left w:w="79" w:type="dxa"/>
            </w:tcMar>
            <w:vAlign w:val="center"/>
          </w:tcPr>
          <w:p>
            <w:pPr>
              <w:pStyle w:val="Normal"/>
              <w:tabs>
                <w:tab w:val="left" w:pos="6680" w:leader="none"/>
              </w:tabs>
              <w:ind w:right="-193" w:hanging="0"/>
              <w:rPr>
                <w:sz w:val="16"/>
                <w:sz w:val="16"/>
                <w:szCs w:val="16"/>
              </w:rPr>
            </w:pPr>
            <w:r>
              <w:rPr>
                <w:sz w:val="16"/>
                <w:szCs w:val="16"/>
              </w:rPr>
            </w:r>
            <w:r/>
          </w:p>
        </w:tc>
        <w:tc>
          <w:tcPr>
            <w:tcW w:w="5015" w:type="dxa"/>
            <w:tcBorders>
              <w:bottom w:val="single" w:sz="6" w:space="0" w:color="00000A"/>
              <w:insideH w:val="single" w:sz="6" w:space="0" w:color="00000A"/>
            </w:tcBorders>
            <w:shd w:fill="auto" w:val="clear"/>
            <w:vAlign w:val="center"/>
          </w:tcPr>
          <w:p>
            <w:pPr>
              <w:pStyle w:val="Normal"/>
              <w:tabs>
                <w:tab w:val="left" w:pos="6680" w:leader="none"/>
              </w:tabs>
              <w:spacing w:before="40" w:after="40"/>
              <w:rPr>
                <w:sz w:val="22"/>
                <w:sz w:val="22"/>
                <w:szCs w:val="22"/>
              </w:rPr>
            </w:pPr>
            <w:r>
              <w:rPr>
                <w:sz w:val="22"/>
                <w:szCs w:val="22"/>
              </w:rPr>
            </w:r>
            <w:r/>
          </w:p>
        </w:tc>
        <w:tc>
          <w:tcPr>
            <w:tcW w:w="657" w:type="dxa"/>
            <w:tcBorders>
              <w:bottom w:val="single" w:sz="6" w:space="0" w:color="00000A"/>
              <w:insideH w:val="single" w:sz="6" w:space="0" w:color="00000A"/>
            </w:tcBorders>
            <w:shd w:fill="auto" w:val="clear"/>
          </w:tcPr>
          <w:p>
            <w:pPr>
              <w:pStyle w:val="Normal"/>
              <w:spacing w:before="40" w:after="40"/>
              <w:jc w:val="center"/>
              <w:rPr>
                <w:sz w:val="22"/>
                <w:sz w:val="22"/>
                <w:szCs w:val="22"/>
              </w:rPr>
            </w:pPr>
            <w:r>
              <w:rPr>
                <w:sz w:val="22"/>
                <w:szCs w:val="22"/>
              </w:rPr>
            </w:r>
            <w:r/>
          </w:p>
        </w:tc>
        <w:tc>
          <w:tcPr>
            <w:tcW w:w="657" w:type="dxa"/>
            <w:tcBorders>
              <w:bottom w:val="single" w:sz="6" w:space="0" w:color="00000A"/>
              <w:insideH w:val="single" w:sz="6" w:space="0" w:color="00000A"/>
            </w:tcBorders>
            <w:shd w:fill="auto" w:val="clear"/>
          </w:tcPr>
          <w:p>
            <w:pPr>
              <w:pStyle w:val="Normal"/>
              <w:spacing w:before="40" w:after="40"/>
              <w:jc w:val="center"/>
              <w:rPr>
                <w:sz w:val="22"/>
                <w:sz w:val="22"/>
                <w:szCs w:val="22"/>
              </w:rPr>
            </w:pPr>
            <w:r>
              <w:rPr>
                <w:sz w:val="22"/>
                <w:szCs w:val="22"/>
              </w:rPr>
            </w:r>
            <w:r/>
          </w:p>
        </w:tc>
        <w:tc>
          <w:tcPr>
            <w:tcW w:w="657" w:type="dxa"/>
            <w:tcBorders>
              <w:bottom w:val="single" w:sz="6" w:space="0" w:color="00000A"/>
              <w:insideH w:val="single" w:sz="6" w:space="0" w:color="00000A"/>
            </w:tcBorders>
            <w:shd w:fill="auto" w:val="clear"/>
          </w:tcPr>
          <w:p>
            <w:pPr>
              <w:pStyle w:val="Normal"/>
              <w:spacing w:before="40" w:after="40"/>
              <w:jc w:val="center"/>
              <w:rPr>
                <w:sz w:val="22"/>
                <w:sz w:val="22"/>
                <w:szCs w:val="22"/>
              </w:rPr>
            </w:pPr>
            <w:r>
              <w:rPr>
                <w:sz w:val="22"/>
                <w:szCs w:val="22"/>
              </w:rPr>
            </w:r>
            <w:r/>
          </w:p>
        </w:tc>
        <w:tc>
          <w:tcPr>
            <w:tcW w:w="657" w:type="dxa"/>
            <w:tcBorders>
              <w:bottom w:val="single" w:sz="6" w:space="0" w:color="00000A"/>
              <w:insideH w:val="single" w:sz="6" w:space="0" w:color="00000A"/>
            </w:tcBorders>
            <w:shd w:fill="auto" w:val="clear"/>
          </w:tcPr>
          <w:p>
            <w:pPr>
              <w:pStyle w:val="Normal"/>
              <w:spacing w:before="40" w:after="40"/>
              <w:jc w:val="center"/>
              <w:rPr>
                <w:sz w:val="22"/>
                <w:sz w:val="22"/>
                <w:szCs w:val="22"/>
              </w:rPr>
            </w:pPr>
            <w:r>
              <w:rPr>
                <w:sz w:val="22"/>
                <w:szCs w:val="22"/>
              </w:rPr>
            </w:r>
            <w:r/>
          </w:p>
        </w:tc>
        <w:tc>
          <w:tcPr>
            <w:tcW w:w="657" w:type="dxa"/>
            <w:tcBorders>
              <w:bottom w:val="single" w:sz="6" w:space="0" w:color="00000A"/>
              <w:right w:val="single" w:sz="6" w:space="0" w:color="00000A"/>
              <w:insideH w:val="single" w:sz="6" w:space="0" w:color="00000A"/>
              <w:insideV w:val="single" w:sz="6" w:space="0" w:color="00000A"/>
            </w:tcBorders>
            <w:shd w:fill="auto" w:val="clear"/>
          </w:tcPr>
          <w:p>
            <w:pPr>
              <w:pStyle w:val="Normal"/>
              <w:spacing w:before="40" w:after="40"/>
              <w:jc w:val="center"/>
              <w:rPr>
                <w:sz w:val="22"/>
                <w:sz w:val="22"/>
                <w:szCs w:val="22"/>
              </w:rPr>
            </w:pPr>
            <w:r>
              <w:rPr>
                <w:sz w:val="22"/>
                <w:szCs w:val="22"/>
              </w:rPr>
            </w:r>
            <w:r/>
          </w:p>
        </w:tc>
      </w:tr>
    </w:tbl>
    <w:p>
      <w:pPr>
        <w:pStyle w:val="Normal"/>
        <w:spacing w:lineRule="auto" w:line="240" w:before="0" w:after="0"/>
        <w:rPr>
          <w:sz w:val="20"/>
          <w:sz w:val="20"/>
          <w:szCs w:val="20"/>
          <w:rFonts w:ascii="AdvTimes" w:hAnsi="AdvTimes" w:cs="AdvTimes"/>
        </w:rPr>
      </w:pPr>
      <w:r>
        <w:rPr>
          <w:rFonts w:cs="AdvTimes" w:ascii="AdvTimes" w:hAnsi="AdvTimes"/>
        </w:rPr>
      </w:r>
      <w:r/>
    </w:p>
    <w:p>
      <w:pPr>
        <w:pStyle w:val="Normal"/>
        <w:rPr>
          <w:lang w:val="en-US"/>
        </w:rPr>
      </w:pPr>
      <w:r>
        <w:rPr>
          <w:lang w:val="en-US"/>
        </w:rPr>
        <w:t>Today, I had to work with materials and information that were incomplete and out-dated’’, ‘‘Today, I had to spend a lot of time in order to get information, materials or tools’’, and ‘‘Today I had to work with faulty equipment or tools.’</w:t>
      </w:r>
      <w:r/>
    </w:p>
    <w:p>
      <w:pPr>
        <w:pStyle w:val="Berschrift3"/>
      </w:pPr>
      <w:r>
        <w:rPr/>
        <w:t>Handlungsspielraum [CONT]</w:t>
      </w:r>
      <w:r/>
    </w:p>
    <w:p>
      <w:pPr>
        <w:pStyle w:val="Normal"/>
        <w:rPr>
          <w:b/>
          <w:b/>
        </w:rPr>
      </w:pPr>
      <w:r>
        <w:rPr>
          <w:b/>
        </w:rPr>
        <w:t>PDA: Butons oder radio buttons, Zwischenschritte bennenen [CONT]</w:t>
      </w:r>
      <w:r/>
    </w:p>
    <w:p>
      <w:pPr>
        <w:pStyle w:val="Normal"/>
      </w:pPr>
      <w:r>
        <w:rPr/>
        <w:t>In Anlehnung an die ISTA-Skala:</w:t>
      </w:r>
      <w:r/>
    </w:p>
    <w:p>
      <w:pPr>
        <w:pStyle w:val="Normal"/>
      </w:pPr>
      <w:r>
        <w:rPr/>
        <w:t>Semmer, N., Zapf, D. &amp; Dunckel, H. (2007). ISTA – Instrument zur Stressbezogenen Arbeitsanalyse (Version 6.1). Bern, Frankfurt, Flensburg.</w:t>
      </w:r>
      <w:r/>
    </w:p>
    <w:tbl>
      <w:tblPr>
        <w:tblStyle w:val="Tabellenraster"/>
        <w:tblW w:w="5000" w:type="pct"/>
        <w:jc w:val="left"/>
        <w:tblInd w:w="0" w:type="dxa"/>
        <w:tblBorders/>
        <w:tblCellMar>
          <w:top w:w="0" w:type="dxa"/>
          <w:left w:w="108" w:type="dxa"/>
          <w:bottom w:w="0" w:type="dxa"/>
          <w:right w:w="108" w:type="dxa"/>
        </w:tblCellMar>
      </w:tblPr>
      <w:tblGrid>
        <w:gridCol w:w="578"/>
        <w:gridCol w:w="5442"/>
        <w:gridCol w:w="3052"/>
      </w:tblGrid>
      <w:tr>
        <w:trPr/>
        <w:tc>
          <w:tcPr>
            <w:tcW w:w="578" w:type="dxa"/>
            <w:tcBorders/>
            <w:shd w:fill="auto" w:val="clear"/>
            <w:tcMar>
              <w:left w:w="108" w:type="dxa"/>
            </w:tcMar>
          </w:tcPr>
          <w:p>
            <w:pPr>
              <w:pStyle w:val="Normal"/>
              <w:spacing w:lineRule="auto" w:line="240" w:before="0" w:after="0"/>
              <w:rPr>
                <w:sz w:val="20"/>
                <w:sz w:val="20"/>
                <w:szCs w:val="20"/>
              </w:rPr>
            </w:pPr>
            <w:r>
              <w:rPr/>
              <w:t>Item</w:t>
            </w:r>
            <w:r/>
          </w:p>
        </w:tc>
        <w:tc>
          <w:tcPr>
            <w:tcW w:w="5442" w:type="dxa"/>
            <w:tcBorders/>
            <w:shd w:fill="auto" w:val="clear"/>
            <w:tcMar>
              <w:left w:w="108" w:type="dxa"/>
            </w:tcMar>
          </w:tcPr>
          <w:p>
            <w:pPr>
              <w:pStyle w:val="Normal"/>
              <w:spacing w:lineRule="auto" w:line="240" w:before="0" w:after="0"/>
              <w:rPr>
                <w:sz w:val="20"/>
                <w:sz w:val="20"/>
                <w:szCs w:val="20"/>
              </w:rPr>
            </w:pPr>
            <w:r>
              <w:rPr/>
              <w:t>Frage</w:t>
            </w:r>
            <w:r/>
          </w:p>
        </w:tc>
        <w:tc>
          <w:tcPr>
            <w:tcW w:w="3052" w:type="dxa"/>
            <w:tcBorders/>
            <w:shd w:fill="auto" w:val="clear"/>
            <w:tcMar>
              <w:left w:w="108" w:type="dxa"/>
            </w:tcMar>
          </w:tcPr>
          <w:p>
            <w:pPr>
              <w:pStyle w:val="Normal"/>
              <w:spacing w:lineRule="auto" w:line="240" w:before="0" w:after="0"/>
              <w:rPr>
                <w:sz w:val="20"/>
                <w:sz w:val="20"/>
                <w:szCs w:val="20"/>
              </w:rPr>
            </w:pPr>
            <w:r>
              <w:rPr/>
              <w:t>Antwort</w:t>
            </w:r>
            <w:r/>
          </w:p>
        </w:tc>
      </w:tr>
      <w:tr>
        <w:trPr/>
        <w:tc>
          <w:tcPr>
            <w:tcW w:w="578" w:type="dxa"/>
            <w:tcBorders/>
            <w:shd w:fill="auto" w:val="clear"/>
            <w:tcMar>
              <w:left w:w="108" w:type="dxa"/>
            </w:tcMar>
          </w:tcPr>
          <w:p>
            <w:pPr>
              <w:pStyle w:val="Normal"/>
              <w:spacing w:lineRule="auto" w:line="240" w:before="0" w:after="0"/>
              <w:rPr>
                <w:sz w:val="20"/>
                <w:sz w:val="20"/>
                <w:szCs w:val="20"/>
              </w:rPr>
            </w:pPr>
            <w:r>
              <w:rPr/>
              <w:t>1</w:t>
            </w:r>
            <w:r/>
          </w:p>
        </w:tc>
        <w:tc>
          <w:tcPr>
            <w:tcW w:w="5442" w:type="dxa"/>
            <w:tcBorders/>
            <w:shd w:fill="auto" w:val="clear"/>
            <w:tcMar>
              <w:left w:w="108" w:type="dxa"/>
            </w:tcMar>
          </w:tcPr>
          <w:p>
            <w:pPr>
              <w:pStyle w:val="Normal"/>
              <w:spacing w:lineRule="auto" w:line="240" w:before="0" w:after="0"/>
              <w:rPr>
                <w:sz w:val="20"/>
                <w:sz w:val="20"/>
                <w:szCs w:val="20"/>
              </w:rPr>
            </w:pPr>
            <w:r>
              <w:rPr/>
              <w:t>Wenn Sie Ihre Tätigkeit heute betrachten, inwieweit konnten Sie die Reihenfolge der Arbeitsschritte selbst festlegen?</w:t>
            </w:r>
            <w:r/>
          </w:p>
        </w:tc>
        <w:tc>
          <w:tcPr>
            <w:tcW w:w="3052" w:type="dxa"/>
            <w:vMerge w:val="restart"/>
            <w:tcBorders/>
            <w:shd w:fill="auto" w:val="clear"/>
            <w:tcMar>
              <w:left w:w="108" w:type="dxa"/>
            </w:tcMar>
          </w:tcPr>
          <w:p>
            <w:pPr>
              <w:pStyle w:val="Normal"/>
              <w:spacing w:lineRule="auto" w:line="240" w:before="0" w:after="0"/>
              <w:rPr>
                <w:sz w:val="20"/>
                <w:sz w:val="20"/>
                <w:szCs w:val="20"/>
              </w:rPr>
            </w:pPr>
            <w:r>
              <w:rPr/>
              <w:t>sehr wenig</w:t>
              <w:tab/>
              <w:t>(  ) 1</w:t>
            </w:r>
            <w:r/>
          </w:p>
          <w:p>
            <w:pPr>
              <w:pStyle w:val="Normal"/>
              <w:spacing w:lineRule="auto" w:line="240" w:before="0" w:after="0"/>
              <w:rPr>
                <w:sz w:val="20"/>
                <w:sz w:val="20"/>
                <w:szCs w:val="20"/>
              </w:rPr>
            </w:pPr>
            <w:r>
              <w:rPr/>
              <w:t>ziemlich wenig</w:t>
              <w:tab/>
              <w:t>(  ) 2</w:t>
            </w:r>
            <w:r/>
          </w:p>
          <w:p>
            <w:pPr>
              <w:pStyle w:val="Normal"/>
              <w:spacing w:lineRule="auto" w:line="240" w:before="0" w:after="0"/>
              <w:rPr>
                <w:sz w:val="20"/>
                <w:sz w:val="20"/>
                <w:szCs w:val="20"/>
              </w:rPr>
            </w:pPr>
            <w:r>
              <w:rPr/>
              <w:t>etwas</w:t>
              <w:tab/>
              <w:tab/>
              <w:t>(  ) 3</w:t>
            </w:r>
            <w:r/>
          </w:p>
          <w:p>
            <w:pPr>
              <w:pStyle w:val="Normal"/>
              <w:spacing w:lineRule="auto" w:line="240" w:before="0" w:after="0"/>
              <w:rPr>
                <w:sz w:val="20"/>
                <w:sz w:val="20"/>
                <w:szCs w:val="20"/>
              </w:rPr>
            </w:pPr>
            <w:r>
              <w:rPr/>
              <w:t>ziemlich viel</w:t>
              <w:tab/>
              <w:t>(  ) 4</w:t>
            </w:r>
            <w:r/>
          </w:p>
          <w:p>
            <w:pPr>
              <w:pStyle w:val="Normal"/>
              <w:spacing w:lineRule="auto" w:line="240" w:before="0" w:after="0"/>
              <w:rPr>
                <w:sz w:val="20"/>
                <w:sz w:val="20"/>
                <w:szCs w:val="20"/>
              </w:rPr>
            </w:pPr>
            <w:r>
              <w:rPr/>
              <w:t>sehr viel</w:t>
              <w:tab/>
              <w:tab/>
              <w:t>(  ) 5</w:t>
            </w:r>
            <w:r/>
          </w:p>
          <w:p>
            <w:pPr>
              <w:pStyle w:val="Normal"/>
              <w:spacing w:lineRule="auto" w:line="240" w:before="0" w:after="0"/>
              <w:rPr>
                <w:sz w:val="20"/>
                <w:sz w:val="20"/>
                <w:szCs w:val="20"/>
              </w:rPr>
            </w:pPr>
            <w:r>
              <w:rPr/>
            </w:r>
            <w:r/>
          </w:p>
        </w:tc>
      </w:tr>
      <w:tr>
        <w:trPr/>
        <w:tc>
          <w:tcPr>
            <w:tcW w:w="578" w:type="dxa"/>
            <w:tcBorders/>
            <w:shd w:fill="auto" w:val="clear"/>
            <w:tcMar>
              <w:left w:w="108" w:type="dxa"/>
            </w:tcMar>
          </w:tcPr>
          <w:p>
            <w:pPr>
              <w:pStyle w:val="Normal"/>
              <w:spacing w:lineRule="auto" w:line="240" w:before="0" w:after="0"/>
              <w:rPr>
                <w:sz w:val="20"/>
                <w:sz w:val="20"/>
                <w:szCs w:val="20"/>
              </w:rPr>
            </w:pPr>
            <w:r>
              <w:rPr/>
              <w:t>2</w:t>
            </w:r>
            <w:r/>
          </w:p>
        </w:tc>
        <w:tc>
          <w:tcPr>
            <w:tcW w:w="5442" w:type="dxa"/>
            <w:tcBorders/>
            <w:shd w:fill="auto" w:val="clear"/>
            <w:tcMar>
              <w:left w:w="108" w:type="dxa"/>
            </w:tcMar>
          </w:tcPr>
          <w:p>
            <w:pPr>
              <w:pStyle w:val="Normal"/>
              <w:spacing w:lineRule="auto" w:line="240" w:before="0" w:after="0"/>
              <w:rPr>
                <w:sz w:val="20"/>
                <w:sz w:val="20"/>
                <w:szCs w:val="20"/>
              </w:rPr>
            </w:pPr>
            <w:r>
              <w:rPr/>
              <w:t>Wie viel Einfluss hatten Sie heute darauf, welche Aufgaben Sie heute bearbeitet haben?</w:t>
            </w:r>
            <w:r/>
          </w:p>
        </w:tc>
        <w:tc>
          <w:tcPr>
            <w:tcW w:w="3052" w:type="dxa"/>
            <w:vMerge w:val="continue"/>
            <w:tcBorders/>
            <w:shd w:fill="auto" w:val="clear"/>
            <w:tcMar>
              <w:left w:w="108" w:type="dxa"/>
            </w:tcMar>
          </w:tcPr>
          <w:p>
            <w:pPr>
              <w:pStyle w:val="Normal"/>
              <w:spacing w:lineRule="auto" w:line="240" w:before="0" w:after="0"/>
              <w:rPr>
                <w:sz w:val="20"/>
                <w:sz w:val="20"/>
                <w:szCs w:val="20"/>
              </w:rPr>
            </w:pPr>
            <w:r>
              <w:rPr/>
            </w:r>
            <w:r/>
          </w:p>
        </w:tc>
      </w:tr>
      <w:tr>
        <w:trPr/>
        <w:tc>
          <w:tcPr>
            <w:tcW w:w="578" w:type="dxa"/>
            <w:tcBorders/>
            <w:shd w:fill="auto" w:val="clear"/>
            <w:tcMar>
              <w:left w:w="108" w:type="dxa"/>
            </w:tcMar>
          </w:tcPr>
          <w:p>
            <w:pPr>
              <w:pStyle w:val="Normal"/>
              <w:spacing w:lineRule="auto" w:line="240" w:before="0" w:after="0"/>
              <w:rPr>
                <w:sz w:val="20"/>
                <w:sz w:val="20"/>
                <w:szCs w:val="20"/>
              </w:rPr>
            </w:pPr>
            <w:r>
              <w:rPr/>
              <w:t>3</w:t>
            </w:r>
            <w:r/>
          </w:p>
        </w:tc>
        <w:tc>
          <w:tcPr>
            <w:tcW w:w="5442" w:type="dxa"/>
            <w:tcBorders/>
            <w:shd w:fill="auto" w:val="clear"/>
            <w:tcMar>
              <w:left w:w="108" w:type="dxa"/>
            </w:tcMar>
          </w:tcPr>
          <w:p>
            <w:pPr>
              <w:pStyle w:val="Normal"/>
              <w:spacing w:lineRule="auto" w:line="240" w:before="0" w:after="0"/>
              <w:rPr>
                <w:sz w:val="20"/>
                <w:sz w:val="20"/>
                <w:szCs w:val="20"/>
              </w:rPr>
            </w:pPr>
            <w:r>
              <w:rPr/>
              <w:t>Wenn man Ihre Arbeit heute betrachtet, wie viel Möglichkeiten zu eigenen Entscheidungen bot Ihnen Ihre Arbeit?</w:t>
            </w:r>
            <w:r/>
          </w:p>
        </w:tc>
        <w:tc>
          <w:tcPr>
            <w:tcW w:w="3052" w:type="dxa"/>
            <w:vMerge w:val="continue"/>
            <w:tcBorders/>
            <w:shd w:fill="auto" w:val="clear"/>
            <w:tcMar>
              <w:left w:w="108" w:type="dxa"/>
            </w:tcMar>
          </w:tcPr>
          <w:p>
            <w:pPr>
              <w:pStyle w:val="Normal"/>
              <w:spacing w:lineRule="auto" w:line="240" w:before="0" w:after="0"/>
              <w:rPr>
                <w:sz w:val="20"/>
                <w:sz w:val="20"/>
                <w:szCs w:val="20"/>
              </w:rPr>
            </w:pPr>
            <w:r>
              <w:rPr/>
            </w:r>
            <w:r/>
          </w:p>
        </w:tc>
      </w:tr>
    </w:tbl>
    <w:p>
      <w:pPr>
        <w:pStyle w:val="Normal"/>
      </w:pPr>
      <w:r>
        <w:rPr/>
      </w:r>
      <w:r/>
    </w:p>
    <w:p>
      <w:pPr>
        <w:pStyle w:val="Normal"/>
      </w:pPr>
      <w:r>
        <w:rPr/>
        <w:t>Originalskala:</w:t>
      </w:r>
      <w:r/>
    </w:p>
    <w:p>
      <w:pPr>
        <w:pStyle w:val="Normal"/>
      </w:pPr>
      <w:r>
        <w:rPr/>
        <w:t>Es wurden die drei Items mit der höchsten Ladung genommen und Item zwei wurde umformuliert, da man vielleicht nicht täglich Arbeit zugeteilt bekommt, aber Aufgaben lösen muss.</w:t>
      </w:r>
      <w:r/>
    </w:p>
    <w:tbl>
      <w:tblPr>
        <w:tblStyle w:val="Tabellenraster"/>
        <w:tblW w:w="9289" w:type="dxa"/>
        <w:jc w:val="left"/>
        <w:tblInd w:w="0" w:type="dxa"/>
        <w:tblBorders/>
        <w:tblCellMar>
          <w:top w:w="0" w:type="dxa"/>
          <w:left w:w="108" w:type="dxa"/>
          <w:bottom w:w="0" w:type="dxa"/>
          <w:right w:w="108" w:type="dxa"/>
        </w:tblCellMar>
      </w:tblPr>
      <w:tblGrid>
        <w:gridCol w:w="3132"/>
        <w:gridCol w:w="2716"/>
        <w:gridCol w:w="1765"/>
        <w:gridCol w:w="1675"/>
      </w:tblGrid>
      <w:tr>
        <w:trPr>
          <w:trHeight w:val="800" w:hRule="atLeast"/>
        </w:trPr>
        <w:tc>
          <w:tcPr>
            <w:tcW w:w="3132" w:type="dxa"/>
            <w:tcBorders/>
            <w:shd w:fill="auto" w:val="clear"/>
            <w:tcMar>
              <w:left w:w="108" w:type="dxa"/>
            </w:tcMar>
          </w:tcPr>
          <w:p>
            <w:pPr>
              <w:pStyle w:val="Normal"/>
              <w:spacing w:before="0" w:after="0"/>
              <w:rPr>
                <w:sz w:val="20"/>
                <w:sz w:val="20"/>
                <w:szCs w:val="20"/>
              </w:rPr>
            </w:pPr>
            <w:r>
              <w:rPr/>
              <w:t>Frage</w:t>
            </w:r>
            <w:r/>
          </w:p>
        </w:tc>
        <w:tc>
          <w:tcPr>
            <w:tcW w:w="2716" w:type="dxa"/>
            <w:tcBorders/>
            <w:shd w:fill="auto" w:val="clear"/>
            <w:tcMar>
              <w:left w:w="108" w:type="dxa"/>
            </w:tcMar>
          </w:tcPr>
          <w:p>
            <w:pPr>
              <w:pStyle w:val="Normal"/>
              <w:spacing w:lineRule="auto" w:line="240" w:before="0" w:after="0"/>
              <w:rPr>
                <w:sz w:val="20"/>
                <w:sz w:val="20"/>
                <w:szCs w:val="20"/>
              </w:rPr>
            </w:pPr>
            <w:r>
              <w:rPr/>
              <w:t>Antwort</w:t>
            </w:r>
            <w:r/>
          </w:p>
        </w:tc>
        <w:tc>
          <w:tcPr>
            <w:tcW w:w="1765" w:type="dxa"/>
            <w:tcBorders/>
            <w:shd w:fill="auto" w:val="clear"/>
            <w:tcMar>
              <w:left w:w="108" w:type="dxa"/>
            </w:tcMar>
          </w:tcPr>
          <w:p>
            <w:pPr>
              <w:pStyle w:val="Normal"/>
              <w:spacing w:lineRule="auto" w:line="240" w:before="0" w:after="0"/>
              <w:rPr>
                <w:sz w:val="20"/>
                <w:sz w:val="20"/>
                <w:szCs w:val="20"/>
              </w:rPr>
            </w:pPr>
            <w:r>
              <w:rPr/>
              <w:t>Trennschäfe BAUAstudie</w:t>
            </w:r>
            <w:r/>
          </w:p>
        </w:tc>
        <w:tc>
          <w:tcPr>
            <w:tcW w:w="1675" w:type="dxa"/>
            <w:tcBorders/>
            <w:shd w:fill="auto" w:val="clear"/>
            <w:tcMar>
              <w:left w:w="108" w:type="dxa"/>
            </w:tcMar>
          </w:tcPr>
          <w:p>
            <w:pPr>
              <w:pStyle w:val="Normal"/>
              <w:spacing w:lineRule="auto" w:line="240" w:before="0" w:after="0"/>
              <w:rPr>
                <w:sz w:val="20"/>
                <w:sz w:val="20"/>
                <w:szCs w:val="20"/>
              </w:rPr>
            </w:pPr>
            <w:r>
              <w:rPr/>
              <w:t>Faktorladung BAUASudie</w:t>
            </w:r>
            <w:r/>
          </w:p>
        </w:tc>
      </w:tr>
      <w:tr>
        <w:trPr/>
        <w:tc>
          <w:tcPr>
            <w:tcW w:w="3132" w:type="dxa"/>
            <w:tcBorders/>
            <w:shd w:fill="auto" w:val="clear"/>
            <w:tcMar>
              <w:left w:w="108" w:type="dxa"/>
            </w:tcMar>
          </w:tcPr>
          <w:p>
            <w:pPr>
              <w:pStyle w:val="Normal"/>
              <w:spacing w:lineRule="auto" w:line="240" w:before="0" w:after="0"/>
              <w:rPr>
                <w:b/>
                <w:b/>
              </w:rPr>
            </w:pPr>
            <w:r>
              <w:rPr>
                <w:b/>
              </w:rPr>
              <w:t>Wenn Sie Ihre Tätigkeit insgesamt betrachten, inwieweit können Sie die Reihenfolge der Arbeitsschritte selbst festlegen?</w:t>
            </w:r>
            <w:r/>
          </w:p>
        </w:tc>
        <w:tc>
          <w:tcPr>
            <w:tcW w:w="2716" w:type="dxa"/>
            <w:vMerge w:val="restart"/>
            <w:tcBorders/>
            <w:shd w:fill="auto" w:val="clear"/>
            <w:tcMar>
              <w:left w:w="108" w:type="dxa"/>
            </w:tcMar>
          </w:tcPr>
          <w:p>
            <w:pPr>
              <w:pStyle w:val="Normal"/>
              <w:spacing w:lineRule="auto" w:line="240" w:before="0" w:after="0"/>
              <w:rPr>
                <w:sz w:val="20"/>
                <w:sz w:val="20"/>
                <w:szCs w:val="20"/>
              </w:rPr>
            </w:pPr>
            <w:r>
              <w:rPr/>
              <w:t>sehr wenig</w:t>
              <w:tab/>
              <w:t>(  ) 1</w:t>
            </w:r>
            <w:r/>
          </w:p>
          <w:p>
            <w:pPr>
              <w:pStyle w:val="Normal"/>
              <w:spacing w:lineRule="auto" w:line="240" w:before="0" w:after="0"/>
              <w:rPr>
                <w:sz w:val="20"/>
                <w:sz w:val="20"/>
                <w:szCs w:val="20"/>
              </w:rPr>
            </w:pPr>
            <w:r>
              <w:rPr/>
              <w:t>ziemlich wenig</w:t>
              <w:tab/>
              <w:t>(  ) 2</w:t>
            </w:r>
            <w:r/>
          </w:p>
          <w:p>
            <w:pPr>
              <w:pStyle w:val="Normal"/>
              <w:spacing w:lineRule="auto" w:line="240" w:before="0" w:after="0"/>
              <w:rPr>
                <w:sz w:val="20"/>
                <w:sz w:val="20"/>
                <w:szCs w:val="20"/>
              </w:rPr>
            </w:pPr>
            <w:r>
              <w:rPr/>
              <w:t>etwas</w:t>
              <w:tab/>
              <w:tab/>
              <w:t>(  ) 3</w:t>
            </w:r>
            <w:r/>
          </w:p>
          <w:p>
            <w:pPr>
              <w:pStyle w:val="Normal"/>
              <w:spacing w:lineRule="auto" w:line="240" w:before="0" w:after="0"/>
              <w:rPr>
                <w:sz w:val="20"/>
                <w:sz w:val="20"/>
                <w:szCs w:val="20"/>
              </w:rPr>
            </w:pPr>
            <w:r>
              <w:rPr/>
              <w:t>ziemlich viel</w:t>
              <w:tab/>
              <w:t>(  ) 4</w:t>
            </w:r>
            <w:r/>
          </w:p>
          <w:p>
            <w:pPr>
              <w:pStyle w:val="Normal"/>
              <w:spacing w:lineRule="auto" w:line="240" w:before="0" w:after="0"/>
              <w:rPr>
                <w:sz w:val="20"/>
                <w:sz w:val="20"/>
                <w:szCs w:val="20"/>
              </w:rPr>
            </w:pPr>
            <w:r>
              <w:rPr/>
              <w:t>sehr viel</w:t>
              <w:tab/>
              <w:tab/>
              <w:t>(  ) 5</w:t>
            </w:r>
            <w:r/>
          </w:p>
          <w:p>
            <w:pPr>
              <w:pStyle w:val="Normal"/>
              <w:spacing w:lineRule="auto" w:line="240" w:before="0" w:after="0"/>
              <w:rPr>
                <w:sz w:val="20"/>
                <w:sz w:val="20"/>
                <w:szCs w:val="20"/>
              </w:rPr>
            </w:pPr>
            <w:r>
              <w:rPr/>
            </w:r>
            <w:r/>
          </w:p>
        </w:tc>
        <w:tc>
          <w:tcPr>
            <w:tcW w:w="1765" w:type="dxa"/>
            <w:tcBorders/>
            <w:shd w:fill="auto" w:val="clear"/>
            <w:tcMar>
              <w:left w:w="108" w:type="dxa"/>
            </w:tcMar>
          </w:tcPr>
          <w:p>
            <w:pPr>
              <w:pStyle w:val="Normal"/>
              <w:spacing w:lineRule="auto" w:line="240" w:before="0" w:after="0"/>
              <w:jc w:val="right"/>
              <w:rPr>
                <w:b/>
                <w:b/>
              </w:rPr>
            </w:pPr>
            <w:r>
              <w:rPr>
                <w:b/>
              </w:rPr>
              <w:t>.58</w:t>
            </w:r>
            <w:r/>
          </w:p>
        </w:tc>
        <w:tc>
          <w:tcPr>
            <w:tcW w:w="1675" w:type="dxa"/>
            <w:tcBorders/>
            <w:shd w:fill="auto" w:val="clear"/>
            <w:tcMar>
              <w:left w:w="108" w:type="dxa"/>
            </w:tcMar>
          </w:tcPr>
          <w:p>
            <w:pPr>
              <w:pStyle w:val="Normal"/>
              <w:spacing w:lineRule="auto" w:line="240" w:before="0" w:after="0"/>
              <w:jc w:val="right"/>
              <w:rPr>
                <w:b/>
                <w:b/>
              </w:rPr>
            </w:pPr>
            <w:r>
              <w:rPr>
                <w:b/>
              </w:rPr>
              <w:t>.68</w:t>
            </w:r>
            <w:r/>
          </w:p>
        </w:tc>
      </w:tr>
      <w:tr>
        <w:trPr/>
        <w:tc>
          <w:tcPr>
            <w:tcW w:w="3132" w:type="dxa"/>
            <w:tcBorders/>
            <w:shd w:fill="auto" w:val="clear"/>
            <w:tcMar>
              <w:left w:w="108" w:type="dxa"/>
            </w:tcMar>
          </w:tcPr>
          <w:p>
            <w:pPr>
              <w:pStyle w:val="Normal"/>
              <w:spacing w:lineRule="auto" w:line="240" w:before="0" w:after="0"/>
              <w:rPr>
                <w:b/>
                <w:b/>
              </w:rPr>
            </w:pPr>
            <w:r>
              <w:rPr>
                <w:b/>
              </w:rPr>
              <w:t>Wie viel Einfluss haben Sie darauf, welche Arbeit Ihnen zugeteilt wird?</w:t>
            </w:r>
            <w:r/>
          </w:p>
        </w:tc>
        <w:tc>
          <w:tcPr>
            <w:tcW w:w="2716" w:type="dxa"/>
            <w:vMerge w:val="continue"/>
            <w:tcBorders/>
            <w:shd w:fill="auto" w:val="clear"/>
            <w:tcMar>
              <w:left w:w="108" w:type="dxa"/>
            </w:tcMar>
          </w:tcPr>
          <w:p>
            <w:pPr>
              <w:pStyle w:val="Normal"/>
              <w:spacing w:lineRule="auto" w:line="240" w:before="0" w:after="0"/>
              <w:rPr>
                <w:sz w:val="20"/>
                <w:sz w:val="20"/>
                <w:szCs w:val="20"/>
              </w:rPr>
            </w:pPr>
            <w:r>
              <w:rPr/>
            </w:r>
            <w:r/>
          </w:p>
        </w:tc>
        <w:tc>
          <w:tcPr>
            <w:tcW w:w="1765" w:type="dxa"/>
            <w:tcBorders/>
            <w:shd w:fill="auto" w:val="clear"/>
            <w:tcMar>
              <w:left w:w="108" w:type="dxa"/>
            </w:tcMar>
          </w:tcPr>
          <w:p>
            <w:pPr>
              <w:pStyle w:val="Normal"/>
              <w:spacing w:lineRule="auto" w:line="240" w:before="0" w:after="0"/>
              <w:jc w:val="right"/>
              <w:rPr>
                <w:b/>
                <w:b/>
              </w:rPr>
            </w:pPr>
            <w:r>
              <w:rPr>
                <w:b/>
              </w:rPr>
              <w:t>.58</w:t>
            </w:r>
            <w:r/>
          </w:p>
        </w:tc>
        <w:tc>
          <w:tcPr>
            <w:tcW w:w="1675" w:type="dxa"/>
            <w:tcBorders/>
            <w:shd w:fill="auto" w:val="clear"/>
            <w:tcMar>
              <w:left w:w="108" w:type="dxa"/>
            </w:tcMar>
          </w:tcPr>
          <w:p>
            <w:pPr>
              <w:pStyle w:val="Normal"/>
              <w:spacing w:lineRule="auto" w:line="240" w:before="0" w:after="0"/>
              <w:jc w:val="right"/>
              <w:rPr>
                <w:b/>
                <w:b/>
              </w:rPr>
            </w:pPr>
            <w:r>
              <w:rPr>
                <w:b/>
              </w:rPr>
              <w:t>.70</w:t>
            </w:r>
            <w:r/>
          </w:p>
        </w:tc>
      </w:tr>
      <w:tr>
        <w:trPr/>
        <w:tc>
          <w:tcPr>
            <w:tcW w:w="3132" w:type="dxa"/>
            <w:tcBorders/>
            <w:shd w:fill="auto" w:val="clear"/>
            <w:tcMar>
              <w:left w:w="108" w:type="dxa"/>
            </w:tcMar>
          </w:tcPr>
          <w:p>
            <w:pPr>
              <w:pStyle w:val="Normal"/>
              <w:spacing w:lineRule="auto" w:line="240" w:before="0" w:after="0"/>
              <w:rPr>
                <w:b/>
                <w:b/>
              </w:rPr>
            </w:pPr>
            <w:r>
              <w:rPr>
                <w:b/>
              </w:rPr>
              <w:t>Wenn man Ihre Arbeit insgesamt betrachtet, wie viel Möglichkeiten zu eigenen Entscheidungen bietet ihnen Ihre Arbeit?</w:t>
            </w:r>
            <w:r/>
          </w:p>
        </w:tc>
        <w:tc>
          <w:tcPr>
            <w:tcW w:w="2716" w:type="dxa"/>
            <w:vMerge w:val="continue"/>
            <w:tcBorders/>
            <w:shd w:fill="auto" w:val="clear"/>
            <w:tcMar>
              <w:left w:w="108" w:type="dxa"/>
            </w:tcMar>
          </w:tcPr>
          <w:p>
            <w:pPr>
              <w:pStyle w:val="Normal"/>
              <w:spacing w:lineRule="auto" w:line="240" w:before="0" w:after="0"/>
              <w:rPr>
                <w:sz w:val="20"/>
                <w:sz w:val="20"/>
                <w:szCs w:val="20"/>
              </w:rPr>
            </w:pPr>
            <w:r>
              <w:rPr/>
            </w:r>
            <w:r/>
          </w:p>
        </w:tc>
        <w:tc>
          <w:tcPr>
            <w:tcW w:w="1765" w:type="dxa"/>
            <w:tcBorders/>
            <w:shd w:fill="auto" w:val="clear"/>
            <w:tcMar>
              <w:left w:w="108" w:type="dxa"/>
            </w:tcMar>
          </w:tcPr>
          <w:p>
            <w:pPr>
              <w:pStyle w:val="Normal"/>
              <w:spacing w:lineRule="auto" w:line="240" w:before="0" w:after="0"/>
              <w:jc w:val="right"/>
              <w:rPr>
                <w:b/>
                <w:b/>
              </w:rPr>
            </w:pPr>
            <w:r>
              <w:rPr>
                <w:b/>
              </w:rPr>
              <w:t>.68</w:t>
            </w:r>
            <w:r/>
          </w:p>
        </w:tc>
        <w:tc>
          <w:tcPr>
            <w:tcW w:w="1675" w:type="dxa"/>
            <w:tcBorders/>
            <w:shd w:fill="auto" w:val="clear"/>
            <w:tcMar>
              <w:left w:w="108" w:type="dxa"/>
            </w:tcMar>
          </w:tcPr>
          <w:p>
            <w:pPr>
              <w:pStyle w:val="Normal"/>
              <w:spacing w:lineRule="auto" w:line="240" w:before="0" w:after="0"/>
              <w:jc w:val="right"/>
              <w:rPr>
                <w:b/>
                <w:b/>
              </w:rPr>
            </w:pPr>
            <w:r>
              <w:rPr>
                <w:b/>
              </w:rPr>
              <w:t>.79</w:t>
            </w:r>
            <w:r/>
          </w:p>
        </w:tc>
      </w:tr>
      <w:tr>
        <w:trPr/>
        <w:tc>
          <w:tcPr>
            <w:tcW w:w="3132" w:type="dxa"/>
            <w:tcBorders/>
            <w:shd w:fill="auto" w:val="clear"/>
            <w:tcMar>
              <w:left w:w="108" w:type="dxa"/>
            </w:tcMar>
          </w:tcPr>
          <w:p>
            <w:pPr>
              <w:pStyle w:val="Normal"/>
              <w:spacing w:lineRule="auto" w:line="240" w:before="0" w:after="0"/>
              <w:rPr>
                <w:sz w:val="20"/>
                <w:sz w:val="20"/>
                <w:szCs w:val="20"/>
              </w:rPr>
            </w:pPr>
            <w:r>
              <w:rPr/>
              <w:t>Können Sie selbst bestimmen, auf welche Art und Weise Sie Ihre Arbeit erledigen?</w:t>
            </w:r>
            <w:r/>
          </w:p>
        </w:tc>
        <w:tc>
          <w:tcPr>
            <w:tcW w:w="2716" w:type="dxa"/>
            <w:vMerge w:val="continue"/>
            <w:tcBorders/>
            <w:shd w:fill="auto" w:val="clear"/>
            <w:tcMar>
              <w:left w:w="108" w:type="dxa"/>
            </w:tcMar>
          </w:tcPr>
          <w:p>
            <w:pPr>
              <w:pStyle w:val="Normal"/>
              <w:spacing w:lineRule="auto" w:line="240" w:before="0" w:after="0"/>
              <w:rPr>
                <w:sz w:val="20"/>
                <w:sz w:val="20"/>
                <w:szCs w:val="20"/>
              </w:rPr>
            </w:pPr>
            <w:r>
              <w:rPr/>
            </w:r>
            <w:r/>
          </w:p>
        </w:tc>
        <w:tc>
          <w:tcPr>
            <w:tcW w:w="1765" w:type="dxa"/>
            <w:tcBorders/>
            <w:shd w:fill="auto" w:val="clear"/>
            <w:tcMar>
              <w:left w:w="108" w:type="dxa"/>
            </w:tcMar>
          </w:tcPr>
          <w:p>
            <w:pPr>
              <w:pStyle w:val="Normal"/>
              <w:spacing w:lineRule="auto" w:line="240" w:before="0" w:after="0"/>
              <w:jc w:val="right"/>
              <w:rPr>
                <w:sz w:val="20"/>
                <w:sz w:val="20"/>
                <w:szCs w:val="20"/>
              </w:rPr>
            </w:pPr>
            <w:r>
              <w:rPr/>
              <w:t>.57</w:t>
            </w:r>
            <w:r/>
          </w:p>
        </w:tc>
        <w:tc>
          <w:tcPr>
            <w:tcW w:w="1675" w:type="dxa"/>
            <w:tcBorders/>
            <w:shd w:fill="auto" w:val="clear"/>
            <w:tcMar>
              <w:left w:w="108" w:type="dxa"/>
            </w:tcMar>
          </w:tcPr>
          <w:p>
            <w:pPr>
              <w:pStyle w:val="Normal"/>
              <w:spacing w:lineRule="auto" w:line="240" w:before="0" w:after="0"/>
              <w:jc w:val="right"/>
              <w:rPr>
                <w:sz w:val="20"/>
                <w:sz w:val="20"/>
                <w:szCs w:val="20"/>
              </w:rPr>
            </w:pPr>
            <w:r>
              <w:rPr/>
              <w:t>.65</w:t>
            </w:r>
            <w:r/>
          </w:p>
        </w:tc>
      </w:tr>
      <w:tr>
        <w:trPr/>
        <w:tc>
          <w:tcPr>
            <w:tcW w:w="3132" w:type="dxa"/>
            <w:tcBorders/>
            <w:shd w:fill="auto" w:val="clear"/>
            <w:tcMar>
              <w:left w:w="108" w:type="dxa"/>
            </w:tcMar>
          </w:tcPr>
          <w:p>
            <w:pPr>
              <w:pStyle w:val="Normal"/>
              <w:spacing w:lineRule="auto" w:line="240" w:before="0" w:after="0"/>
              <w:rPr>
                <w:sz w:val="20"/>
                <w:sz w:val="20"/>
                <w:szCs w:val="20"/>
              </w:rPr>
            </w:pPr>
            <w:r>
              <w:rPr/>
              <w:t>Inwieweit sind ausschließlich Sie selbst für die Kontrolle Ihres Arbeitsergebnisses zuständig?</w:t>
            </w:r>
            <w:r/>
          </w:p>
        </w:tc>
        <w:tc>
          <w:tcPr>
            <w:tcW w:w="2716" w:type="dxa"/>
            <w:tcBorders/>
            <w:shd w:fill="auto" w:val="clear"/>
            <w:tcMar>
              <w:left w:w="108" w:type="dxa"/>
            </w:tcMar>
          </w:tcPr>
          <w:p>
            <w:pPr>
              <w:pStyle w:val="Normal"/>
              <w:spacing w:lineRule="auto" w:line="240" w:before="0" w:after="0"/>
              <w:rPr>
                <w:sz w:val="20"/>
                <w:sz w:val="20"/>
                <w:szCs w:val="20"/>
              </w:rPr>
            </w:pPr>
            <w:r>
              <w:rPr/>
              <w:t>von allen Arbeitsergebnissen (  ) 1</w:t>
            </w:r>
            <w:r/>
          </w:p>
          <w:p>
            <w:pPr>
              <w:pStyle w:val="Normal"/>
              <w:spacing w:lineRule="auto" w:line="240" w:before="0" w:after="0"/>
              <w:rPr>
                <w:sz w:val="20"/>
                <w:sz w:val="20"/>
                <w:szCs w:val="20"/>
              </w:rPr>
            </w:pPr>
            <w:r>
              <w:rPr/>
              <w:t>von den meisten Arbeitsergebnissen</w:t>
              <w:tab/>
              <w:t>(  ) 2</w:t>
            </w:r>
            <w:r/>
          </w:p>
          <w:p>
            <w:pPr>
              <w:pStyle w:val="Normal"/>
              <w:spacing w:lineRule="auto" w:line="240" w:before="0" w:after="0"/>
              <w:rPr>
                <w:sz w:val="20"/>
                <w:sz w:val="20"/>
                <w:szCs w:val="20"/>
              </w:rPr>
            </w:pPr>
            <w:r>
              <w:rPr/>
              <w:t>von einem Teil der Arbeitsergebnisse</w:t>
              <w:tab/>
              <w:t>(  ) 3</w:t>
            </w:r>
            <w:r/>
          </w:p>
          <w:p>
            <w:pPr>
              <w:pStyle w:val="Normal"/>
              <w:spacing w:lineRule="auto" w:line="240" w:before="0" w:after="0"/>
              <w:rPr>
                <w:sz w:val="20"/>
                <w:sz w:val="20"/>
                <w:szCs w:val="20"/>
              </w:rPr>
            </w:pPr>
            <w:r>
              <w:rPr/>
              <w:t>von wenigen Arbeitsergebnissen</w:t>
              <w:tab/>
              <w:t>(  ) 4</w:t>
            </w:r>
            <w:r/>
          </w:p>
          <w:p>
            <w:pPr>
              <w:pStyle w:val="Normal"/>
              <w:spacing w:lineRule="auto" w:line="240" w:before="0" w:after="0"/>
              <w:rPr>
                <w:sz w:val="20"/>
                <w:sz w:val="20"/>
                <w:szCs w:val="20"/>
              </w:rPr>
            </w:pPr>
            <w:r>
              <w:rPr/>
              <w:t>gar nicht</w:t>
              <w:tab/>
              <w:tab/>
              <w:t>(  ) 5</w:t>
            </w:r>
            <w:r/>
          </w:p>
          <w:p>
            <w:pPr>
              <w:pStyle w:val="Normal"/>
              <w:spacing w:lineRule="auto" w:line="240" w:before="0" w:after="0"/>
              <w:rPr>
                <w:sz w:val="20"/>
                <w:sz w:val="20"/>
                <w:szCs w:val="20"/>
              </w:rPr>
            </w:pPr>
            <w:r>
              <w:rPr/>
            </w:r>
            <w:r/>
          </w:p>
        </w:tc>
        <w:tc>
          <w:tcPr>
            <w:tcW w:w="1765" w:type="dxa"/>
            <w:tcBorders/>
            <w:shd w:fill="auto" w:val="clear"/>
            <w:tcMar>
              <w:left w:w="108" w:type="dxa"/>
            </w:tcMar>
          </w:tcPr>
          <w:p>
            <w:pPr>
              <w:pStyle w:val="Normal"/>
              <w:spacing w:lineRule="auto" w:line="240" w:before="0" w:after="0"/>
              <w:jc w:val="right"/>
              <w:rPr>
                <w:sz w:val="20"/>
                <w:sz w:val="20"/>
                <w:szCs w:val="20"/>
              </w:rPr>
            </w:pPr>
            <w:r>
              <w:rPr/>
              <w:t>.34</w:t>
            </w:r>
            <w:r/>
          </w:p>
        </w:tc>
        <w:tc>
          <w:tcPr>
            <w:tcW w:w="1675" w:type="dxa"/>
            <w:tcBorders/>
            <w:shd w:fill="auto" w:val="clear"/>
            <w:tcMar>
              <w:left w:w="108" w:type="dxa"/>
            </w:tcMar>
          </w:tcPr>
          <w:p>
            <w:pPr>
              <w:pStyle w:val="Normal"/>
              <w:spacing w:lineRule="auto" w:line="240" w:before="0" w:after="0"/>
              <w:jc w:val="right"/>
              <w:rPr>
                <w:shd w:fill="00FF00" w:val="clear"/>
              </w:rPr>
            </w:pPr>
            <w:r>
              <w:rPr/>
              <w:t>.40</w:t>
            </w:r>
            <w:r/>
          </w:p>
        </w:tc>
      </w:tr>
    </w:tbl>
    <w:p>
      <w:pPr>
        <w:pStyle w:val="Normal"/>
      </w:pPr>
      <w:r>
        <w:rPr/>
      </w:r>
      <w:r/>
    </w:p>
    <w:p>
      <w:pPr>
        <w:pStyle w:val="Berschrift3"/>
        <w:rPr>
          <w:lang w:val="en-US"/>
        </w:rPr>
      </w:pPr>
      <w:r>
        <w:rPr>
          <w:lang w:val="en-US"/>
        </w:rPr>
        <w:t>Soziale Unterstützung [suppo]</w:t>
      </w:r>
      <w:r/>
    </w:p>
    <w:p>
      <w:pPr>
        <w:pStyle w:val="Normal"/>
        <w:rPr>
          <w:b/>
          <w:b/>
          <w:lang w:val="en-US"/>
        </w:rPr>
      </w:pPr>
      <w:r>
        <w:rPr>
          <w:b/>
          <w:lang w:val="en-US"/>
        </w:rPr>
        <w:t>PDA: radio butttons, slider, buttons; nur Endpunkte benennen</w:t>
      </w:r>
      <w:r>
        <w:rPr>
          <w:b/>
        </w:rPr>
        <w:t>, drunter Zahlen 1-5</w:t>
      </w:r>
      <w:r>
        <w:rPr>
          <w:b/>
          <w:lang w:val="en-US"/>
        </w:rPr>
        <w:t xml:space="preserve"> [suppo]</w:t>
      </w:r>
      <w:r/>
    </w:p>
    <w:p>
      <w:pPr>
        <w:pStyle w:val="Normal"/>
        <w:rPr>
          <w:iCs/>
          <w:rFonts w:cs="Segoe UI"/>
          <w:lang w:val="en-US"/>
        </w:rPr>
      </w:pPr>
      <w:r>
        <w:rPr>
          <w:rFonts w:cs="Segoe UI"/>
        </w:rPr>
        <w:t xml:space="preserve">Seiger, C. P., &amp; Wiese, B. S. (2009). </w:t>
      </w:r>
      <w:r>
        <w:rPr>
          <w:rFonts w:cs="Segoe UI"/>
          <w:lang w:val="en-US"/>
        </w:rPr>
        <w:t xml:space="preserve">Social support from work and family domains as an antecedent or moderator of work–family conflicts? </w:t>
      </w:r>
      <w:r>
        <w:rPr>
          <w:rFonts w:cs="Segoe UI"/>
          <w:i/>
          <w:lang w:val="en-US"/>
        </w:rPr>
        <w:t>Journal of Vocational Behavior</w:t>
      </w:r>
      <w:r>
        <w:rPr>
          <w:rFonts w:cs="Segoe UI"/>
          <w:lang w:val="en-US"/>
        </w:rPr>
        <w:t xml:space="preserve">, </w:t>
      </w:r>
      <w:r>
        <w:rPr>
          <w:rFonts w:cs="Segoe UI"/>
          <w:i/>
          <w:lang w:val="en-US"/>
        </w:rPr>
        <w:t>75</w:t>
      </w:r>
      <w:r>
        <w:rPr>
          <w:rFonts w:cs="Segoe UI"/>
          <w:lang w:val="en-US"/>
        </w:rPr>
        <w:t xml:space="preserve">(1), 26–37. doi:10.1016/j.jvb.2009.03.001  </w:t>
      </w:r>
      <w:r/>
    </w:p>
    <w:tbl>
      <w:tblPr>
        <w:tblStyle w:val="Tabellenraster"/>
        <w:tblW w:w="5000" w:type="pct"/>
        <w:jc w:val="left"/>
        <w:tblInd w:w="0" w:type="dxa"/>
        <w:tblBorders/>
        <w:tblCellMar>
          <w:top w:w="0" w:type="dxa"/>
          <w:left w:w="108" w:type="dxa"/>
          <w:bottom w:w="0" w:type="dxa"/>
          <w:right w:w="108" w:type="dxa"/>
        </w:tblCellMar>
      </w:tblPr>
      <w:tblGrid>
        <w:gridCol w:w="4333"/>
        <w:gridCol w:w="1017"/>
        <w:gridCol w:w="918"/>
        <w:gridCol w:w="947"/>
        <w:gridCol w:w="909"/>
        <w:gridCol w:w="947"/>
      </w:tblGrid>
      <w:tr>
        <w:trPr>
          <w:trHeight w:val="301" w:hRule="atLeast"/>
        </w:trPr>
        <w:tc>
          <w:tcPr>
            <w:tcW w:w="4333" w:type="dxa"/>
            <w:tcBorders/>
            <w:shd w:color="auto" w:fill="auto" w:val="clear"/>
            <w:tcMar>
              <w:left w:w="108" w:type="dxa"/>
            </w:tcMar>
          </w:tcPr>
          <w:p>
            <w:pPr>
              <w:pStyle w:val="Normal"/>
              <w:spacing w:before="0" w:after="0"/>
              <w:rPr>
                <w:sz w:val="20"/>
                <w:sz w:val="20"/>
                <w:szCs w:val="20"/>
              </w:rPr>
            </w:pPr>
            <w:r>
              <w:rPr/>
            </w:r>
            <w:r/>
          </w:p>
        </w:tc>
        <w:tc>
          <w:tcPr>
            <w:tcW w:w="101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Sehr wenig</w:t>
            </w:r>
            <w:r/>
          </w:p>
        </w:tc>
        <w:tc>
          <w:tcPr>
            <w:tcW w:w="918"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r>
            <w:r/>
          </w:p>
        </w:tc>
        <w:tc>
          <w:tcPr>
            <w:tcW w:w="94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r>
            <w:r/>
          </w:p>
        </w:tc>
        <w:tc>
          <w:tcPr>
            <w:tcW w:w="909"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r>
            <w:r/>
          </w:p>
        </w:tc>
        <w:tc>
          <w:tcPr>
            <w:tcW w:w="94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Sehr stark</w:t>
            </w:r>
            <w:r/>
          </w:p>
        </w:tc>
      </w:tr>
      <w:tr>
        <w:trPr>
          <w:trHeight w:val="567" w:hRule="atLeast"/>
        </w:trPr>
        <w:tc>
          <w:tcPr>
            <w:tcW w:w="4333" w:type="dxa"/>
            <w:tcBorders/>
            <w:shd w:color="auto" w:fill="auto" w:val="clear"/>
            <w:tcMar>
              <w:left w:w="108" w:type="dxa"/>
            </w:tcMar>
          </w:tcPr>
          <w:p>
            <w:pPr>
              <w:pStyle w:val="ListParagraph"/>
              <w:numPr>
                <w:ilvl w:val="0"/>
                <w:numId w:val="3"/>
              </w:numPr>
              <w:spacing w:lineRule="auto" w:line="240" w:before="0" w:after="0"/>
              <w:contextualSpacing/>
              <w:jc w:val="both"/>
              <w:rPr>
                <w:sz w:val="20"/>
                <w:sz w:val="20"/>
                <w:szCs w:val="20"/>
              </w:rPr>
            </w:pPr>
            <w:r>
              <w:rPr/>
              <w:t>Haben Sie Ihre Kollegen heute als Unterstützung erlebt?</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3"/>
              </w:numPr>
              <w:spacing w:lineRule="auto" w:line="240" w:before="0" w:after="0"/>
              <w:contextualSpacing/>
              <w:jc w:val="both"/>
              <w:rPr>
                <w:sz w:val="20"/>
                <w:sz w:val="20"/>
                <w:szCs w:val="20"/>
              </w:rPr>
            </w:pPr>
            <w:r>
              <w:rPr/>
              <w:t>Haben Sie Ihre Führungskraft heute als Unterstützung erlebt?</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bl>
    <w:p>
      <w:pPr>
        <w:pStyle w:val="Normal"/>
        <w:rPr>
          <w:sz w:val="20"/>
          <w:sz w:val="20"/>
          <w:szCs w:val="20"/>
          <w:iCs/>
          <w:rFonts w:cs="Segoe UI"/>
          <w:lang w:val="en-US"/>
        </w:rPr>
      </w:pPr>
      <w:r>
        <w:rPr>
          <w:rFonts w:cs="Segoe UI"/>
          <w:iCs/>
          <w:lang w:val="en-US"/>
        </w:rPr>
      </w:r>
      <w:r/>
    </w:p>
    <w:p>
      <w:pPr>
        <w:pStyle w:val="Normal"/>
        <w:rPr>
          <w:lang w:val="en-US"/>
        </w:rPr>
      </w:pPr>
      <w:r>
        <w:rPr>
          <w:rFonts w:cs="Segoe UI"/>
          <w:lang w:val="en-US"/>
        </w:rPr>
        <w:t>Originalskala:</w:t>
      </w:r>
      <w:r/>
    </w:p>
    <w:p>
      <w:pPr>
        <w:pStyle w:val="Normal"/>
        <w:spacing w:lineRule="auto" w:line="240" w:before="200" w:after="0"/>
        <w:rPr>
          <w:iCs/>
          <w:rFonts w:eastAsia="Times New Roman" w:cs="Times New Roman"/>
          <w:lang w:val="en-US" w:eastAsia="de-DE"/>
        </w:rPr>
      </w:pPr>
      <w:r>
        <w:rPr>
          <w:rFonts w:eastAsia="Times New Roman" w:cs="Times New Roman"/>
          <w:lang w:val="en-US" w:eastAsia="de-DE"/>
        </w:rPr>
        <w:t>‘</w:t>
      </w:r>
      <w:r>
        <w:rPr>
          <w:rFonts w:eastAsia="Times New Roman" w:cs="Times New Roman"/>
          <w:lang w:val="en-US" w:eastAsia="de-DE"/>
        </w:rPr>
        <w:t>Did you perceive your … as being supportive today?”</w:t>
      </w:r>
      <w:r/>
    </w:p>
    <w:p>
      <w:pPr>
        <w:pStyle w:val="Normal"/>
        <w:spacing w:lineRule="auto" w:line="240" w:before="200" w:after="0"/>
        <w:rPr>
          <w:iCs/>
          <w:rFonts w:eastAsia="Times New Roman" w:cs="Times New Roman"/>
          <w:lang w:eastAsia="de-DE"/>
        </w:rPr>
      </w:pPr>
      <w:r>
        <w:rPr>
          <w:rFonts w:eastAsia="Times New Roman" w:cs="Times New Roman"/>
          <w:lang w:eastAsia="de-DE"/>
        </w:rPr>
        <w:t>Colleague</w:t>
      </w:r>
      <w:r/>
    </w:p>
    <w:p>
      <w:pPr>
        <w:pStyle w:val="Normal"/>
        <w:spacing w:lineRule="auto" w:line="240" w:before="200" w:after="0"/>
        <w:rPr>
          <w:rFonts w:eastAsia="Times New Roman" w:cs="Times New Roman"/>
          <w:lang w:eastAsia="de-DE"/>
        </w:rPr>
      </w:pPr>
      <w:r>
        <w:rPr>
          <w:rFonts w:eastAsia="Times New Roman" w:cs="Times New Roman"/>
          <w:lang w:eastAsia="de-DE"/>
        </w:rPr>
        <w:t>Supervisor</w:t>
      </w:r>
      <w:r/>
    </w:p>
    <w:p>
      <w:pPr>
        <w:pStyle w:val="Normal"/>
        <w:spacing w:lineRule="auto" w:line="240" w:before="200" w:after="0"/>
        <w:rPr>
          <w:b/>
          <w:b/>
          <w:iCs/>
          <w:rFonts w:eastAsia="Times New Roman" w:cs="Times New Roman"/>
          <w:color w:val="1F497D" w:themeColor="text2"/>
          <w:lang w:eastAsia="de-DE"/>
        </w:rPr>
      </w:pPr>
      <w:r>
        <w:rPr>
          <w:rFonts w:eastAsia="Times New Roman" w:cs="Times New Roman"/>
          <w:b/>
          <w:color w:val="1F497D" w:themeColor="text2"/>
          <w:lang w:eastAsia="de-DE"/>
        </w:rPr>
        <w:t>Vielleicht bei der Einweisung drauf hinweisen, wenn man an dem Tag niemanden gesehen hat, kreuzt man sehr wenig an</w:t>
      </w:r>
      <w:r/>
    </w:p>
    <w:p>
      <w:pPr>
        <w:pStyle w:val="Normal"/>
        <w:rPr>
          <w:caps/>
          <w:sz w:val="20"/>
          <w:sz w:val="20"/>
          <w:szCs w:val="20"/>
          <w:rFonts w:ascii="AdvPS8E9A" w:hAnsi="AdvPS8E9A" w:cs="AdvPS8E9A"/>
        </w:rPr>
      </w:pPr>
      <w:r>
        <w:rPr>
          <w:rFonts w:cs="AdvPS8E9A" w:ascii="AdvPS8E9A" w:hAnsi="AdvPS8E9A"/>
          <w:caps/>
        </w:rPr>
      </w:r>
      <w:r/>
    </w:p>
    <w:p>
      <w:pPr>
        <w:pStyle w:val="Berschrift3"/>
      </w:pPr>
      <w:r>
        <w:rPr/>
        <w:t xml:space="preserve">Aufgabenerfüllung [Fullfi] </w:t>
      </w:r>
      <w:r/>
    </w:p>
    <w:p>
      <w:pPr>
        <w:pStyle w:val="Normal"/>
        <w:rPr>
          <w:b/>
          <w:b/>
        </w:rPr>
      </w:pPr>
      <w:r>
        <w:rPr>
          <w:b/>
        </w:rPr>
        <w:t>PDA: Slider, vielleicht 10erSchritte drunter schreiben [Fullfi]</w:t>
      </w:r>
      <w:r/>
    </w:p>
    <w:p>
      <w:pPr>
        <w:pStyle w:val="Normal"/>
      </w:pPr>
      <w:r>
        <w:rPr/>
        <w:t>Prozent Erfüllung der Aufgaben</w:t>
      </w:r>
      <w:r/>
    </w:p>
    <w:p>
      <w:pPr>
        <w:pStyle w:val="Normal"/>
        <w:rPr>
          <w:lang w:val="en-US"/>
        </w:rPr>
      </w:pPr>
      <w:r>
        <w:rPr/>
        <w:t xml:space="preserve">Claessens, B. J. C., van Eerde, W., Rutte, C. G. &amp; Roe, R. A. (2010). </w:t>
      </w:r>
      <w:r>
        <w:rPr>
          <w:lang w:val="en-US"/>
        </w:rPr>
        <w:t>Things to Do Today ... : A Daily Diary Study on Task Completion at Work. Applied Psychology: An International Review, 59(2), 273-295.</w:t>
      </w:r>
      <w:r/>
    </w:p>
    <w:p>
      <w:pPr>
        <w:pStyle w:val="Normal"/>
        <w:rPr>
          <w:lang w:val="en-US"/>
        </w:rPr>
      </w:pPr>
      <w:r>
        <w:rPr>
          <w:lang w:val="en-US"/>
        </w:rPr>
        <w:t>“</w:t>
      </w:r>
      <w:r>
        <w:rPr>
          <w:lang w:val="en-US"/>
        </w:rPr>
        <w:t xml:space="preserve">Please </w:t>
      </w:r>
      <w:r>
        <w:rPr/>
        <w:t>ﬁ</w:t>
      </w:r>
      <w:r>
        <w:rPr>
          <w:lang w:val="en-US"/>
        </w:rPr>
        <w:t>ll out the percentage completed in comparison to what you wanted to complete today. If it is completed ﬁll out 100%. If the task wasnot completed, give an estimation of the percentage that was completed.”</w:t>
      </w:r>
      <w:r/>
    </w:p>
    <w:p>
      <w:pPr>
        <w:pStyle w:val="Normal"/>
      </w:pPr>
      <w:r>
        <w:rPr/>
        <w:t xml:space="preserve">Bitte geben Sie an, zu wie viel Prozent Sie alles geschafft haben, was Sie sich für heute vorgenommen haben. </w:t>
      </w:r>
      <w:r/>
    </w:p>
    <w:p>
      <w:pPr>
        <w:pStyle w:val="Normal"/>
      </w:pPr>
      <w:r>
        <w:rPr/>
        <w:t xml:space="preserve">Zahlenangabe mit Schiebregler von 0 bis 100 </w:t>
      </w:r>
      <w:r/>
    </w:p>
    <w:p>
      <w:pPr>
        <w:pStyle w:val="Berschrift3"/>
      </w:pPr>
      <w:r>
        <w:rPr/>
        <w:t>Strategien im Umgang mit Unterbrechungen?</w:t>
      </w:r>
      <w:r/>
    </w:p>
    <w:p>
      <w:pPr>
        <w:pStyle w:val="Normal"/>
      </w:pPr>
      <w:r>
        <w:rPr/>
        <w:t>Wird erst in paar Monaten entwickelt</w:t>
      </w:r>
      <w:r/>
    </w:p>
    <w:p>
      <w:pPr>
        <w:pStyle w:val="Normal"/>
        <w:rPr>
          <w:shd w:fill="FFFF00" w:val="clear"/>
        </w:rPr>
      </w:pPr>
      <w:r>
        <w:rPr>
          <w:shd w:fill="FFFF00" w:val="clear"/>
        </w:rPr>
        <w:t>Delegation</w:t>
      </w:r>
      <w:r/>
    </w:p>
    <w:p>
      <w:pPr>
        <w:pStyle w:val="Normal"/>
        <w:rPr>
          <w:shd w:fill="FFFF00" w:val="clear"/>
        </w:rPr>
      </w:pPr>
      <w:r>
        <w:rPr>
          <w:shd w:fill="FFFF00" w:val="clear"/>
        </w:rPr>
        <w:t>Arbeitsunterbrechungsfreie zeiten schaffen (Quantität reduzieren)</w:t>
      </w:r>
      <w:r/>
    </w:p>
    <w:p>
      <w:pPr>
        <w:pStyle w:val="Normal"/>
      </w:pPr>
      <w:r>
        <w:rPr>
          <w:shd w:fill="FFFF00" w:val="clear"/>
        </w:rPr>
        <w:t>Qualität reduzieren</w:t>
      </w:r>
      <w:r/>
    </w:p>
    <w:p>
      <w:pPr>
        <w:pStyle w:val="Berschrift3"/>
      </w:pPr>
      <w:r>
        <w:rPr/>
        <w:t xml:space="preserve">Qualität der leistung [Qual] </w:t>
      </w:r>
      <w:r/>
    </w:p>
    <w:p>
      <w:pPr>
        <w:pStyle w:val="Normal"/>
        <w:rPr>
          <w:b/>
          <w:b/>
        </w:rPr>
      </w:pPr>
      <w:r>
        <w:rPr>
          <w:b/>
        </w:rPr>
        <w:t>PDA: radio button, button, slider; nur endpunkte, drunter Zahlen 1-5 [qual]</w:t>
      </w:r>
      <w:r/>
    </w:p>
    <w:p>
      <w:pPr>
        <w:pStyle w:val="Normal"/>
      </w:pPr>
      <w:r>
        <w:rPr/>
        <w:t>Heute konnte ich meinen persönlichen Anspruch an die Arbeit zufrieden stellen.</w:t>
      </w:r>
      <w:r/>
    </w:p>
    <w:p>
      <w:pPr>
        <w:pStyle w:val="Normal"/>
      </w:pPr>
      <w:r>
        <w:rPr>
          <w:rFonts w:cs="Arial"/>
        </w:rPr>
        <w:t>1 = trifft gar nicht zu, 2 3 4 , 5 = trifft  völlig zu</w:t>
      </w:r>
      <w:r/>
    </w:p>
    <w:p>
      <w:pPr>
        <w:pStyle w:val="Normal"/>
        <w:spacing w:lineRule="auto" w:line="360"/>
        <w:ind w:left="720" w:hanging="720"/>
      </w:pPr>
      <w:r>
        <w:rPr>
          <w:lang w:val="en-US"/>
        </w:rPr>
        <w:t xml:space="preserve">Abramis, D. J. (1994). Relationship of job stressors to job performance: linear or inverted-u? </w:t>
      </w:r>
      <w:r>
        <w:rPr>
          <w:i/>
        </w:rPr>
        <w:t>Psychological Reports, 75</w:t>
      </w:r>
      <w:r>
        <w:rPr/>
        <w:t>, 547-558.</w:t>
      </w:r>
      <w:r/>
    </w:p>
    <w:p>
      <w:pPr>
        <w:pStyle w:val="Normal"/>
        <w:rPr>
          <w:sz w:val="18"/>
          <w:sz w:val="18"/>
          <w:szCs w:val="18"/>
          <w:rFonts w:ascii="Segoe UI" w:hAnsi="Segoe UI" w:cs="Segoe UI"/>
        </w:rPr>
      </w:pPr>
      <w:r>
        <w:rPr>
          <w:rFonts w:cs="Segoe UI" w:ascii="Segoe UI" w:hAnsi="Segoe UI"/>
          <w:sz w:val="18"/>
          <w:szCs w:val="18"/>
        </w:rPr>
      </w:r>
      <w:r/>
    </w:p>
    <w:p>
      <w:pPr>
        <w:pStyle w:val="Berschrift3"/>
      </w:pPr>
      <w:r>
        <w:rPr/>
        <w:t xml:space="preserve">Work engagement [WE] </w:t>
      </w:r>
      <w:r/>
    </w:p>
    <w:p>
      <w:pPr>
        <w:pStyle w:val="Normal"/>
        <w:rPr>
          <w:b/>
          <w:b/>
        </w:rPr>
      </w:pPr>
      <w:r>
        <w:rPr>
          <w:b/>
        </w:rPr>
        <w:t>PDA: radio button, button, slider; nur Endpunkte benennen, drunter Zahlen 1-5 [WEVI, WEAB, WEDE], Achtung! Vertauschte Reihenfolge!</w:t>
      </w:r>
      <w:r/>
    </w:p>
    <w:p>
      <w:pPr>
        <w:pStyle w:val="Normal"/>
      </w:pPr>
      <w:r>
        <w:rPr/>
        <w:t>Work engagement</w:t>
      </w:r>
      <w:r/>
    </w:p>
    <w:p>
      <w:pPr>
        <w:pStyle w:val="Normal"/>
        <w:rPr>
          <w:rFonts w:cs="Segoe UI"/>
          <w:lang w:val="en-US"/>
        </w:rPr>
      </w:pPr>
      <w:r>
        <w:rPr>
          <w:rFonts w:cs="Segoe UI"/>
        </w:rPr>
        <w:t xml:space="preserve">Breevaart, K., Bakker, A. B., Demerouti, E., &amp; Hetland, J. (2012). </w:t>
      </w:r>
      <w:r>
        <w:rPr>
          <w:rFonts w:cs="Segoe UI"/>
          <w:lang w:val="en-US"/>
        </w:rPr>
        <w:t xml:space="preserve">The Measurement of State Work Engagement. </w:t>
      </w:r>
      <w:r>
        <w:rPr>
          <w:rFonts w:cs="Segoe UI"/>
          <w:i/>
          <w:lang w:val="en-US"/>
        </w:rPr>
        <w:t>European Journal of Psychological Assessment</w:t>
      </w:r>
      <w:r>
        <w:rPr>
          <w:rFonts w:cs="Segoe UI"/>
          <w:lang w:val="en-US"/>
        </w:rPr>
        <w:t xml:space="preserve">, </w:t>
      </w:r>
      <w:r>
        <w:rPr>
          <w:rFonts w:cs="Segoe UI"/>
          <w:i/>
          <w:lang w:val="en-US"/>
        </w:rPr>
        <w:t>28</w:t>
      </w:r>
      <w:r>
        <w:rPr>
          <w:rFonts w:cs="Segoe UI"/>
          <w:lang w:val="en-US"/>
        </w:rPr>
        <w:t xml:space="preserve">(4), 305–312. doi:10.1027/1015-5759/a000111  </w:t>
      </w:r>
      <w:r/>
    </w:p>
    <w:p>
      <w:pPr>
        <w:pStyle w:val="Normal"/>
        <w:spacing w:lineRule="auto" w:line="240" w:before="0" w:after="0"/>
        <w:rPr>
          <w:rFonts w:cs="Segoe UI"/>
        </w:rPr>
      </w:pPr>
      <w:r>
        <w:rPr>
          <w:rFonts w:cs="Segoe UI"/>
        </w:rPr>
        <w:t xml:space="preserve">Ursprungsskala querschnitt: UWES:  </w:t>
      </w:r>
      <w:r/>
    </w:p>
    <w:p>
      <w:pPr>
        <w:pStyle w:val="Normal"/>
        <w:spacing w:lineRule="auto" w:line="240" w:before="0" w:after="0"/>
        <w:rPr>
          <w:sz w:val="20"/>
          <w:sz w:val="20"/>
          <w:szCs w:val="20"/>
          <w:rFonts w:cs="Segoe UI"/>
        </w:rPr>
      </w:pPr>
      <w:r>
        <w:rPr>
          <w:rFonts w:cs="Segoe UI"/>
        </w:rPr>
      </w:r>
      <w:r/>
    </w:p>
    <w:p>
      <w:pPr>
        <w:pStyle w:val="Normal"/>
        <w:spacing w:lineRule="auto" w:line="240" w:before="0" w:after="0"/>
        <w:rPr>
          <w:sz w:val="18"/>
          <w:sz w:val="18"/>
          <w:szCs w:val="18"/>
          <w:rFonts w:ascii="Garamond-Book" w:hAnsi="Garamond-Book" w:cs="Garamond-Book"/>
          <w:lang w:val="en-US"/>
        </w:rPr>
      </w:pPr>
      <w:r>
        <w:rPr>
          <w:rFonts w:cs="Garamond-Book" w:ascii="Garamond-Book" w:hAnsi="Garamond-Book"/>
          <w:sz w:val="18"/>
          <w:szCs w:val="18"/>
        </w:rPr>
        <w:t xml:space="preserve">Schaufeli, W. B., Bakker, A. B., &amp; Salanova, M. (2006). </w:t>
      </w:r>
      <w:r>
        <w:rPr>
          <w:rFonts w:cs="Garamond-Book" w:ascii="Garamond-Book" w:hAnsi="Garamond-Book"/>
          <w:sz w:val="18"/>
          <w:szCs w:val="18"/>
          <w:lang w:val="en-US"/>
        </w:rPr>
        <w:t>The measurement of work engagement with</w:t>
      </w:r>
      <w:r/>
    </w:p>
    <w:p>
      <w:pPr>
        <w:pStyle w:val="Normal"/>
        <w:spacing w:lineRule="auto" w:line="240" w:before="0" w:after="0"/>
        <w:rPr>
          <w:rFonts w:cs="Segoe UI"/>
        </w:rPr>
      </w:pPr>
      <w:r>
        <w:rPr>
          <w:rFonts w:cs="Garamond-Book" w:ascii="Garamond-Book" w:hAnsi="Garamond-Book"/>
          <w:sz w:val="18"/>
          <w:szCs w:val="18"/>
          <w:lang w:val="en-US"/>
        </w:rPr>
        <w:t xml:space="preserve">a short questionnaire: A cross-national study. </w:t>
      </w:r>
      <w:r>
        <w:rPr>
          <w:rFonts w:cs="Garamond-BookItalic" w:ascii="Garamond-BookItalic" w:hAnsi="Garamond-BookItalic"/>
          <w:i/>
          <w:iCs/>
          <w:sz w:val="18"/>
          <w:szCs w:val="18"/>
        </w:rPr>
        <w:t>Educational and Psychological Measurement</w:t>
      </w:r>
      <w:r>
        <w:rPr>
          <w:rFonts w:cs="Garamond-Book" w:ascii="Garamond-Book" w:hAnsi="Garamond-Book"/>
          <w:sz w:val="18"/>
          <w:szCs w:val="18"/>
        </w:rPr>
        <w:t xml:space="preserve">, </w:t>
      </w:r>
      <w:r>
        <w:rPr>
          <w:rFonts w:cs="Garamond-BookItalic" w:ascii="Garamond-BookItalic" w:hAnsi="Garamond-BookItalic"/>
          <w:i/>
          <w:iCs/>
          <w:sz w:val="18"/>
          <w:szCs w:val="18"/>
        </w:rPr>
        <w:t>66</w:t>
      </w:r>
      <w:r>
        <w:rPr>
          <w:rFonts w:cs="Garamond-Book" w:ascii="Garamond-Book" w:hAnsi="Garamond-Book"/>
          <w:sz w:val="18"/>
          <w:szCs w:val="18"/>
        </w:rPr>
        <w:t>, 701–716.</w:t>
      </w:r>
      <w:r/>
    </w:p>
    <w:p>
      <w:pPr>
        <w:pStyle w:val="Normal"/>
        <w:rPr>
          <w:sz w:val="20"/>
          <w:sz w:val="20"/>
          <w:szCs w:val="20"/>
          <w:iCs/>
          <w:rFonts w:cs="Segoe UI"/>
        </w:rPr>
      </w:pPr>
      <w:r>
        <w:rPr>
          <w:rFonts w:cs="Segoe UI"/>
          <w:iCs/>
        </w:rPr>
      </w:r>
      <w:r/>
    </w:p>
    <w:p>
      <w:pPr>
        <w:pStyle w:val="ListParagraph"/>
        <w:numPr>
          <w:ilvl w:val="0"/>
          <w:numId w:val="1"/>
        </w:numPr>
        <w:spacing w:lineRule="auto" w:line="288" w:before="0" w:after="200"/>
        <w:contextualSpacing/>
        <w:rPr>
          <w:i/>
          <w:i/>
          <w:rFonts w:cs="Times-Italic"/>
        </w:rPr>
      </w:pPr>
      <w:r>
        <w:rPr>
          <w:lang w:val="en-US"/>
        </w:rPr>
        <w:t xml:space="preserve">Today, I felt bursting with energy. </w:t>
      </w:r>
      <w:r>
        <w:rPr>
          <w:rFonts w:cs="Times-Italic"/>
          <w:i/>
        </w:rPr>
        <w:t>(Vi)</w:t>
      </w:r>
      <w:r/>
    </w:p>
    <w:p>
      <w:pPr>
        <w:pStyle w:val="ListParagraph"/>
        <w:numPr>
          <w:ilvl w:val="0"/>
          <w:numId w:val="1"/>
        </w:numPr>
        <w:spacing w:lineRule="auto" w:line="288" w:before="0" w:after="200"/>
        <w:contextualSpacing/>
      </w:pPr>
      <w:r>
        <w:rPr>
          <w:lang w:val="en-US"/>
        </w:rPr>
        <w:t xml:space="preserve">Today, I felt strong and vigorous at my job. </w:t>
      </w:r>
      <w:r>
        <w:rPr>
          <w:rFonts w:cs="Times-Italic"/>
          <w:i/>
        </w:rPr>
        <w:t>(Vi)</w:t>
      </w:r>
      <w:r/>
    </w:p>
    <w:p>
      <w:pPr>
        <w:pStyle w:val="ListParagraph"/>
        <w:numPr>
          <w:ilvl w:val="0"/>
          <w:numId w:val="1"/>
        </w:numPr>
        <w:spacing w:lineRule="auto" w:line="288" w:before="0" w:after="200"/>
        <w:contextualSpacing/>
      </w:pPr>
      <w:r>
        <w:rPr>
          <w:lang w:val="en-US"/>
        </w:rPr>
        <w:t xml:space="preserve">When I got up this morning, I felt like going to work. </w:t>
      </w:r>
      <w:r>
        <w:rPr/>
        <w:t>(</w:t>
      </w:r>
      <w:r>
        <w:rPr>
          <w:rFonts w:cs="Times-Italic"/>
          <w:i/>
        </w:rPr>
        <w:t>Vi)</w:t>
      </w:r>
      <w:r/>
    </w:p>
    <w:p>
      <w:pPr>
        <w:pStyle w:val="ListParagraph"/>
        <w:numPr>
          <w:ilvl w:val="0"/>
          <w:numId w:val="1"/>
        </w:numPr>
        <w:spacing w:lineRule="auto" w:line="288" w:before="0" w:after="200"/>
        <w:contextualSpacing/>
        <w:rPr>
          <w:lang w:val="en-US"/>
        </w:rPr>
      </w:pPr>
      <w:r>
        <w:rPr>
          <w:lang w:val="en-US"/>
        </w:rPr>
        <w:t xml:space="preserve">Today, I was enthusiastic about my job </w:t>
      </w:r>
      <w:r>
        <w:rPr>
          <w:rFonts w:cs="Times-Italic"/>
          <w:i/>
          <w:lang w:val="en-US"/>
        </w:rPr>
        <w:t>(De)</w:t>
      </w:r>
      <w:r/>
    </w:p>
    <w:p>
      <w:pPr>
        <w:pStyle w:val="ListParagraph"/>
        <w:numPr>
          <w:ilvl w:val="0"/>
          <w:numId w:val="1"/>
        </w:numPr>
        <w:spacing w:lineRule="auto" w:line="288" w:before="0" w:after="200"/>
        <w:contextualSpacing/>
        <w:rPr>
          <w:lang w:val="en-US"/>
        </w:rPr>
      </w:pPr>
      <w:r>
        <w:rPr>
          <w:lang w:val="en-US"/>
        </w:rPr>
        <w:t xml:space="preserve">Today, my job inspired me </w:t>
      </w:r>
      <w:r>
        <w:rPr>
          <w:rFonts w:cs="Times-Italic"/>
          <w:i/>
          <w:lang w:val="en-US"/>
        </w:rPr>
        <w:t>(De)</w:t>
      </w:r>
      <w:r/>
    </w:p>
    <w:p>
      <w:pPr>
        <w:pStyle w:val="ListParagraph"/>
        <w:numPr>
          <w:ilvl w:val="0"/>
          <w:numId w:val="1"/>
        </w:numPr>
        <w:spacing w:lineRule="auto" w:line="288" w:before="0" w:after="200"/>
        <w:contextualSpacing/>
        <w:rPr>
          <w:lang w:val="en-US"/>
        </w:rPr>
      </w:pPr>
      <w:r>
        <w:rPr>
          <w:lang w:val="en-US"/>
        </w:rPr>
        <w:t xml:space="preserve">Today, I was proud of the work that I do </w:t>
      </w:r>
      <w:r>
        <w:rPr>
          <w:rFonts w:cs="Times-Italic"/>
          <w:i/>
          <w:lang w:val="en-US"/>
        </w:rPr>
        <w:t>(De)</w:t>
      </w:r>
      <w:r/>
    </w:p>
    <w:p>
      <w:pPr>
        <w:pStyle w:val="ListParagraph"/>
        <w:numPr>
          <w:ilvl w:val="0"/>
          <w:numId w:val="1"/>
        </w:numPr>
        <w:spacing w:lineRule="auto" w:line="288" w:before="0" w:after="200"/>
        <w:contextualSpacing/>
        <w:rPr>
          <w:lang w:val="en-US"/>
        </w:rPr>
      </w:pPr>
      <w:r>
        <w:rPr>
          <w:lang w:val="en-US"/>
        </w:rPr>
        <w:t xml:space="preserve">Today, I felt happy when I was working intensely </w:t>
      </w:r>
      <w:r>
        <w:rPr>
          <w:rFonts w:cs="Times-Italic"/>
          <w:i/>
          <w:lang w:val="en-US"/>
        </w:rPr>
        <w:t>(Ab)</w:t>
      </w:r>
      <w:r/>
    </w:p>
    <w:p>
      <w:pPr>
        <w:pStyle w:val="ListParagraph"/>
        <w:numPr>
          <w:ilvl w:val="0"/>
          <w:numId w:val="1"/>
        </w:numPr>
        <w:spacing w:lineRule="auto" w:line="288" w:before="0" w:after="200"/>
        <w:contextualSpacing/>
        <w:rPr>
          <w:lang w:val="en-US"/>
        </w:rPr>
      </w:pPr>
      <w:r>
        <w:rPr>
          <w:lang w:val="en-US"/>
        </w:rPr>
        <w:t xml:space="preserve">Today, I was immersed in my work </w:t>
      </w:r>
      <w:r>
        <w:rPr>
          <w:rFonts w:cs="Times-Italic"/>
          <w:i/>
          <w:lang w:val="en-US"/>
        </w:rPr>
        <w:t>(Ab)</w:t>
      </w:r>
      <w:r/>
    </w:p>
    <w:p>
      <w:pPr>
        <w:pStyle w:val="ListParagraph"/>
        <w:numPr>
          <w:ilvl w:val="0"/>
          <w:numId w:val="1"/>
        </w:numPr>
        <w:spacing w:lineRule="auto" w:line="288" w:before="0" w:after="200"/>
        <w:contextualSpacing/>
        <w:rPr>
          <w:lang w:val="en-US"/>
        </w:rPr>
      </w:pPr>
      <w:r>
        <w:rPr>
          <w:lang w:val="en-US"/>
        </w:rPr>
        <w:t xml:space="preserve">Today, I got carried away when I was working </w:t>
      </w:r>
      <w:r>
        <w:rPr>
          <w:rFonts w:cs="Times-Italic"/>
          <w:i/>
          <w:lang w:val="en-US"/>
        </w:rPr>
        <w:t>(Ab)</w:t>
      </w:r>
      <w:r/>
    </w:p>
    <w:p>
      <w:pPr>
        <w:pStyle w:val="Normal"/>
        <w:rPr>
          <w:lang w:val="en-US"/>
        </w:rPr>
      </w:pPr>
      <w:r>
        <w:rPr>
          <w:rFonts w:cs="Times-Italic"/>
          <w:i/>
          <w:lang w:val="en-US"/>
        </w:rPr>
        <w:t xml:space="preserve">Vi </w:t>
      </w:r>
      <w:r>
        <w:rPr>
          <w:lang w:val="en-US"/>
        </w:rPr>
        <w:t xml:space="preserve">= vigor, </w:t>
      </w:r>
      <w:r>
        <w:rPr>
          <w:rFonts w:cs="Times-Italic"/>
          <w:i/>
          <w:lang w:val="en-US"/>
        </w:rPr>
        <w:t xml:space="preserve">De </w:t>
      </w:r>
      <w:r>
        <w:rPr>
          <w:lang w:val="en-US"/>
        </w:rPr>
        <w:t xml:space="preserve">= dedication, </w:t>
      </w:r>
      <w:r>
        <w:rPr>
          <w:rFonts w:cs="Times-Italic"/>
          <w:i/>
          <w:lang w:val="en-US"/>
        </w:rPr>
        <w:t xml:space="preserve">Ab </w:t>
      </w:r>
      <w:r>
        <w:rPr>
          <w:lang w:val="en-US"/>
        </w:rPr>
        <w:t>= absorption.</w:t>
      </w:r>
      <w:r/>
    </w:p>
    <w:p>
      <w:pPr>
        <w:pStyle w:val="Normal"/>
        <w:rPr>
          <w:i/>
          <w:i/>
          <w:rFonts w:cs="Times-Italic"/>
          <w:lang w:val="en-US"/>
        </w:rPr>
      </w:pPr>
      <w:r>
        <w:rPr>
          <w:lang w:val="en-US"/>
        </w:rPr>
        <w:t xml:space="preserve">0 = </w:t>
      </w:r>
      <w:r>
        <w:rPr>
          <w:rFonts w:cs="Times-Italic"/>
          <w:i/>
          <w:lang w:val="en-US"/>
        </w:rPr>
        <w:t>strongly disagree</w:t>
      </w:r>
      <w:r>
        <w:rPr>
          <w:lang w:val="en-US"/>
        </w:rPr>
        <w:t xml:space="preserve">, 6 = </w:t>
      </w:r>
      <w:r>
        <w:rPr>
          <w:rFonts w:cs="Times-Italic"/>
          <w:i/>
          <w:lang w:val="en-US"/>
        </w:rPr>
        <w:t>strongly agree</w:t>
      </w:r>
      <w:r/>
    </w:p>
    <w:p>
      <w:pPr>
        <w:pStyle w:val="Normal"/>
      </w:pPr>
      <w:r>
        <w:rPr/>
        <w:t>Deutsche Übersetzung von Verena Hahn:</w:t>
      </w:r>
      <w:r/>
    </w:p>
    <w:p>
      <w:pPr>
        <w:pStyle w:val="Normal"/>
      </w:pPr>
      <w:r>
        <w:rPr/>
      </w:r>
      <w:r/>
    </w:p>
    <w:tbl>
      <w:tblPr>
        <w:tblStyle w:val="HelleSchattierung1"/>
        <w:tblW w:w="5000" w:type="pct"/>
        <w:jc w:val="left"/>
        <w:tblInd w:w="-34" w:type="dxa"/>
        <w:tblBorders>
          <w:bottom w:val="nil"/>
          <w:insideH w:val="nil"/>
        </w:tblBorders>
        <w:tblCellMar>
          <w:top w:w="0" w:type="dxa"/>
          <w:left w:w="108" w:type="dxa"/>
          <w:bottom w:w="0" w:type="dxa"/>
          <w:right w:w="108" w:type="dxa"/>
        </w:tblCellMar>
      </w:tblPr>
      <w:tblGrid>
        <w:gridCol w:w="966"/>
        <w:gridCol w:w="3863"/>
        <w:gridCol w:w="848"/>
        <w:gridCol w:w="847"/>
        <w:gridCol w:w="848"/>
        <w:gridCol w:w="905"/>
        <w:gridCol w:w="794"/>
      </w:tblGrid>
      <w:tr>
        <w:trPr>
          <w:trHeight w:val="600" w:hRule="atLeast"/>
        </w:trPr>
        <w:tc>
          <w:tcPr>
            <w:tcW w:w="966" w:type="dxa"/>
            <w:tcBorders>
              <w:bottom w:val="nil"/>
              <w:insideH w:val="nil"/>
            </w:tcBorders>
            <w:shd w:fill="auto" w:val="clear"/>
          </w:tcPr>
          <w:p>
            <w:pPr>
              <w:pStyle w:val="Normal"/>
              <w:spacing w:lineRule="auto" w:line="240" w:before="0" w:after="0"/>
              <w:rPr>
                <w:sz w:val="20"/>
                <w:b/>
                <w:sz w:val="20"/>
                <w:b/>
                <w:szCs w:val="20"/>
                <w:bCs/>
                <w:rFonts w:ascii="Times New Roman" w:hAnsi="Times New Roman" w:eastAsia="Calibri" w:cs="Times New Roman" w:eastAsiaTheme="minorHAnsi"/>
                <w:color w:val="000000" w:themeColor="text1" w:themeShade="bf"/>
                <w:lang w:eastAsia="de-DE"/>
              </w:rPr>
            </w:pPr>
            <w:r>
              <w:rPr>
                <w:rFonts w:eastAsia="Calibri" w:cs="Times New Roman" w:eastAsiaTheme="minorHAnsi" w:ascii="Times New Roman" w:hAnsi="Times New Roman"/>
                <w:b/>
                <w:bCs/>
                <w:color w:val="000000" w:themeColor="text1" w:themeShade="bf"/>
                <w:lang w:eastAsia="de-DE"/>
              </w:rPr>
            </w:r>
            <w:r/>
          </w:p>
        </w:tc>
        <w:tc>
          <w:tcPr>
            <w:tcW w:w="3863" w:type="dxa"/>
            <w:tcBorders>
              <w:bottom w:val="nil"/>
              <w:insideH w:val="nil"/>
            </w:tcBorders>
            <w:shd w:fill="auto" w:val="clear"/>
            <w:vAlign w:val="center"/>
          </w:tcPr>
          <w:p>
            <w:pPr>
              <w:pStyle w:val="Normal"/>
              <w:spacing w:lineRule="auto" w:line="240" w:before="0" w:after="0"/>
              <w:rPr>
                <w:sz w:val="24"/>
                <w:b/>
                <w:sz w:val="24"/>
                <w:b/>
                <w:szCs w:val="24"/>
                <w:bCs/>
                <w:rFonts w:ascii="Times New Roman" w:hAnsi="Times New Roman" w:eastAsia="Calibri" w:cs="Times New Roman" w:eastAsiaTheme="minorHAnsi"/>
                <w:color w:val="000000" w:themeColor="text1" w:themeShade="bf"/>
                <w:lang w:eastAsia="de-DE"/>
              </w:rPr>
            </w:pPr>
            <w:r>
              <w:rPr>
                <w:rFonts w:eastAsia="Calibri" w:cs="Times New Roman" w:eastAsiaTheme="minorHAnsi" w:ascii="Times New Roman" w:hAnsi="Times New Roman"/>
                <w:b/>
                <w:bCs/>
                <w:color w:val="000000" w:themeColor="text1" w:themeShade="bf"/>
                <w:sz w:val="24"/>
                <w:szCs w:val="24"/>
                <w:lang w:eastAsia="de-DE"/>
              </w:rPr>
            </w:r>
            <w:r/>
          </w:p>
        </w:tc>
        <w:tc>
          <w:tcPr>
            <w:tcW w:w="848" w:type="dxa"/>
            <w:tcBorders>
              <w:bottom w:val="nil"/>
              <w:insideH w:val="nil"/>
            </w:tcBorders>
            <w:shd w:fill="auto" w:val="clear"/>
          </w:tcPr>
          <w:p>
            <w:pPr>
              <w:pStyle w:val="Normal"/>
              <w:spacing w:lineRule="auto" w:line="240" w:before="0" w:after="0"/>
              <w:jc w:val="center"/>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bCs/>
                <w:color w:val="000000" w:themeColor="text1" w:themeShade="bf"/>
              </w:rPr>
              <w:t>trifft gar nicht zu</w:t>
            </w:r>
            <w:r/>
          </w:p>
        </w:tc>
        <w:tc>
          <w:tcPr>
            <w:tcW w:w="847" w:type="dxa"/>
            <w:tcBorders>
              <w:bottom w:val="nil"/>
              <w:insideH w:val="nil"/>
            </w:tcBorders>
            <w:shd w:fill="auto" w:val="clear"/>
          </w:tcPr>
          <w:p>
            <w:pPr>
              <w:pStyle w:val="Normal"/>
              <w:spacing w:lineRule="auto" w:line="240" w:before="0" w:after="0"/>
              <w:jc w:val="center"/>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bCs/>
                <w:color w:val="000000" w:themeColor="text1" w:themeShade="bf"/>
              </w:rPr>
              <w:t xml:space="preserve">trifft </w:t>
              <w:br/>
              <w:t>wenig zu</w:t>
            </w:r>
            <w:r/>
          </w:p>
        </w:tc>
        <w:tc>
          <w:tcPr>
            <w:tcW w:w="848" w:type="dxa"/>
            <w:tcBorders>
              <w:bottom w:val="nil"/>
              <w:insideH w:val="nil"/>
            </w:tcBorders>
            <w:shd w:fill="auto" w:val="clear"/>
          </w:tcPr>
          <w:p>
            <w:pPr>
              <w:pStyle w:val="Normal"/>
              <w:spacing w:lineRule="auto" w:line="240" w:before="0" w:after="0"/>
              <w:jc w:val="center"/>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bCs/>
                <w:color w:val="000000" w:themeColor="text1" w:themeShade="bf"/>
              </w:rPr>
              <w:t>trifft mittel-mäßig zu</w:t>
            </w:r>
            <w:r/>
          </w:p>
        </w:tc>
        <w:tc>
          <w:tcPr>
            <w:tcW w:w="905" w:type="dxa"/>
            <w:tcBorders>
              <w:bottom w:val="nil"/>
              <w:insideH w:val="nil"/>
            </w:tcBorders>
            <w:shd w:fill="auto" w:val="clear"/>
          </w:tcPr>
          <w:p>
            <w:pPr>
              <w:pStyle w:val="Normal"/>
              <w:spacing w:lineRule="auto" w:line="240" w:before="0" w:after="0"/>
              <w:jc w:val="center"/>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bCs/>
                <w:color w:val="000000" w:themeColor="text1" w:themeShade="bf"/>
              </w:rPr>
              <w:t>trifft über</w:t>
              <w:softHyphen/>
              <w:t>wiegend zu</w:t>
            </w:r>
            <w:r/>
          </w:p>
        </w:tc>
        <w:tc>
          <w:tcPr>
            <w:tcW w:w="794" w:type="dxa"/>
            <w:tcBorders>
              <w:bottom w:val="nil"/>
              <w:insideH w:val="nil"/>
            </w:tcBorders>
            <w:shd w:fill="auto" w:val="clear"/>
          </w:tcPr>
          <w:p>
            <w:pPr>
              <w:pStyle w:val="Normal"/>
              <w:spacing w:lineRule="auto" w:line="240" w:before="0" w:after="0"/>
              <w:jc w:val="center"/>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bCs/>
                <w:color w:val="000000" w:themeColor="text1" w:themeShade="bf"/>
              </w:rPr>
              <w:t>trifft völlig zu</w:t>
            </w:r>
            <w:r/>
          </w:p>
        </w:tc>
      </w:tr>
      <w:tr>
        <w:trPr>
          <w:trHeight w:val="300" w:hRule="atLeast"/>
        </w:trPr>
        <w:tc>
          <w:tcPr>
            <w:tcW w:w="966" w:type="dxa"/>
            <w:tcBorders>
              <w:top w:val="nil"/>
              <w:bottom w:val="nil"/>
              <w:insideH w:val="nil"/>
            </w:tcBorders>
            <w:shd w:color="auto" w:fill="F2F2F2" w:themeFill="background1" w:themeFillShade="f2" w:val="clear"/>
            <w:vAlign w:val="center"/>
          </w:tcPr>
          <w:p>
            <w:pPr>
              <w:pStyle w:val="Normal"/>
              <w:spacing w:lineRule="auto" w:line="240" w:before="0" w:after="0"/>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val="false"/>
                <w:bCs/>
                <w:color w:val="000000" w:themeColor="text1" w:themeShade="bf"/>
              </w:rPr>
              <w:t>WEDE1</w:t>
            </w:r>
            <w:r/>
          </w:p>
        </w:tc>
        <w:tc>
          <w:tcPr>
            <w:tcW w:w="3863" w:type="dxa"/>
            <w:tcBorders>
              <w:top w:val="nil"/>
              <w:bottom w:val="nil"/>
              <w:insideH w:val="nil"/>
            </w:tcBorders>
            <w:shd w:color="auto" w:fill="F2F2F2" w:themeFill="background1" w:themeFillShade="f2" w:val="clear"/>
          </w:tcPr>
          <w:p>
            <w:pPr>
              <w:pStyle w:val="Normal"/>
              <w:spacing w:lineRule="auto" w:line="240" w:before="0" w:after="0"/>
              <w:rPr>
                <w:sz w:val="24"/>
                <w:sz w:val="24"/>
                <w:szCs w:val="24"/>
                <w:rFonts w:ascii="Times New Roman" w:hAnsi="Times New Roman" w:eastAsia="Times New Roman" w:cs="Times New Roman"/>
                <w:color w:val="000000"/>
                <w:lang w:eastAsia="de-DE"/>
              </w:rPr>
            </w:pPr>
            <w:r>
              <w:rPr>
                <w:rFonts w:eastAsia="Calibri" w:cs="Times New Roman" w:eastAsiaTheme="minorHAnsi" w:ascii="Times New Roman" w:hAnsi="Times New Roman"/>
                <w:color w:val="000000" w:themeColor="text1" w:themeShade="bf"/>
                <w:sz w:val="24"/>
                <w:szCs w:val="24"/>
              </w:rPr>
              <w:t>Ich war von meiner Arbeit begeistert.</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r>
        <w:trPr>
          <w:trHeight w:val="600" w:hRule="atLeast"/>
        </w:trPr>
        <w:tc>
          <w:tcPr>
            <w:tcW w:w="966" w:type="dxa"/>
            <w:tcBorders>
              <w:top w:val="nil"/>
              <w:bottom w:val="nil"/>
              <w:insideH w:val="nil"/>
            </w:tcBorders>
            <w:shd w:fill="auto" w:val="clear"/>
            <w:vAlign w:val="center"/>
          </w:tcPr>
          <w:p>
            <w:pPr>
              <w:pStyle w:val="Normal"/>
              <w:spacing w:lineRule="auto" w:line="240" w:before="0" w:after="0"/>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val="false"/>
                <w:bCs/>
                <w:color w:val="000000" w:themeColor="text1" w:themeShade="bf"/>
              </w:rPr>
              <w:t>WEDE2</w:t>
            </w:r>
            <w:r/>
          </w:p>
        </w:tc>
        <w:tc>
          <w:tcPr>
            <w:tcW w:w="3863" w:type="dxa"/>
            <w:tcBorders>
              <w:top w:val="nil"/>
              <w:bottom w:val="nil"/>
              <w:insideH w:val="nil"/>
            </w:tcBorders>
            <w:shd w:fill="auto" w:val="clear"/>
          </w:tcPr>
          <w:p>
            <w:pPr>
              <w:pStyle w:val="Normal"/>
              <w:spacing w:lineRule="auto" w:line="240" w:before="0" w:after="0"/>
              <w:ind w:right="33" w:hanging="0"/>
              <w:rPr>
                <w:sz w:val="24"/>
                <w:sz w:val="24"/>
                <w:szCs w:val="24"/>
                <w:rFonts w:ascii="Times New Roman" w:hAnsi="Times New Roman" w:eastAsia="Times New Roman" w:cs="Times New Roman"/>
                <w:color w:val="000000"/>
                <w:lang w:eastAsia="de-DE"/>
              </w:rPr>
            </w:pPr>
            <w:r>
              <w:rPr>
                <w:rFonts w:eastAsia="Calibri" w:cs="Times New Roman" w:eastAsiaTheme="minorHAnsi" w:ascii="Times New Roman" w:hAnsi="Times New Roman"/>
                <w:color w:val="000000" w:themeColor="text1" w:themeShade="bf"/>
                <w:sz w:val="24"/>
                <w:szCs w:val="24"/>
              </w:rPr>
              <w:t>Heute hat mich meine Arbeit inspiriert.</w:t>
            </w:r>
            <w:r/>
          </w:p>
        </w:tc>
        <w:tc>
          <w:tcPr>
            <w:tcW w:w="848"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r>
        <w:trPr>
          <w:trHeight w:val="300" w:hRule="atLeast"/>
        </w:trPr>
        <w:tc>
          <w:tcPr>
            <w:tcW w:w="966" w:type="dxa"/>
            <w:tcBorders>
              <w:top w:val="nil"/>
              <w:bottom w:val="nil"/>
              <w:insideH w:val="nil"/>
            </w:tcBorders>
            <w:shd w:color="auto" w:fill="F2F2F2" w:themeFill="background1" w:themeFillShade="f2" w:val="clear"/>
            <w:vAlign w:val="center"/>
          </w:tcPr>
          <w:p>
            <w:pPr>
              <w:pStyle w:val="Normal"/>
              <w:spacing w:lineRule="auto" w:line="240" w:before="0" w:after="0"/>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val="false"/>
                <w:bCs/>
                <w:color w:val="000000" w:themeColor="text1" w:themeShade="bf"/>
              </w:rPr>
              <w:t>WEVI3</w:t>
            </w:r>
            <w:r/>
          </w:p>
        </w:tc>
        <w:tc>
          <w:tcPr>
            <w:tcW w:w="3863" w:type="dxa"/>
            <w:tcBorders>
              <w:top w:val="nil"/>
              <w:bottom w:val="nil"/>
              <w:insideH w:val="nil"/>
            </w:tcBorders>
            <w:shd w:color="auto" w:fill="F2F2F2" w:themeFill="background1" w:themeFillShade="f2" w:val="clear"/>
          </w:tcPr>
          <w:p>
            <w:pPr>
              <w:pStyle w:val="Normal"/>
              <w:spacing w:lineRule="auto" w:line="240" w:before="0" w:after="0"/>
              <w:rPr>
                <w:sz w:val="24"/>
                <w:sz w:val="24"/>
                <w:szCs w:val="24"/>
                <w:rFonts w:ascii="Times New Roman" w:hAnsi="Times New Roman" w:eastAsia="Times New Roman" w:cs="Times New Roman"/>
                <w:color w:val="000000"/>
                <w:lang w:eastAsia="de-DE"/>
              </w:rPr>
            </w:pPr>
            <w:r>
              <w:rPr>
                <w:rFonts w:eastAsia="Calibri" w:cs="Times New Roman" w:eastAsiaTheme="minorHAnsi" w:ascii="Times New Roman" w:hAnsi="Times New Roman"/>
                <w:color w:val="000000" w:themeColor="text1" w:themeShade="bf"/>
                <w:sz w:val="24"/>
                <w:szCs w:val="24"/>
              </w:rPr>
              <w:t>Als ich heute Morgen aufgestanden bin, habe ich mich auf meine Arbeit gefreut.</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r>
        <w:trPr>
          <w:trHeight w:val="300" w:hRule="atLeast"/>
        </w:trPr>
        <w:tc>
          <w:tcPr>
            <w:tcW w:w="966" w:type="dxa"/>
            <w:tcBorders>
              <w:top w:val="nil"/>
              <w:bottom w:val="nil"/>
              <w:insideH w:val="nil"/>
            </w:tcBorders>
            <w:shd w:fill="auto" w:val="clear"/>
            <w:vAlign w:val="center"/>
          </w:tcPr>
          <w:p>
            <w:pPr>
              <w:pStyle w:val="Normal"/>
              <w:spacing w:lineRule="auto" w:line="240" w:before="0" w:after="0"/>
              <w:rPr>
                <w:b w:val="false"/>
                <w:b w:val="false"/>
                <w:rFonts w:ascii="Times New Roman" w:hAnsi="Times New Roman" w:cs="Times New Roman"/>
              </w:rPr>
            </w:pPr>
            <w:r>
              <w:rPr>
                <w:rFonts w:eastAsia="Calibri" w:cs="Times New Roman" w:eastAsiaTheme="minorHAnsi" w:ascii="Times New Roman" w:hAnsi="Times New Roman"/>
                <w:b w:val="false"/>
                <w:bCs/>
                <w:color w:val="000000" w:themeColor="text1" w:themeShade="bf"/>
              </w:rPr>
              <w:t>WEAB1</w:t>
            </w:r>
            <w:r/>
          </w:p>
        </w:tc>
        <w:tc>
          <w:tcPr>
            <w:tcW w:w="3863" w:type="dxa"/>
            <w:tcBorders>
              <w:top w:val="nil"/>
              <w:bottom w:val="nil"/>
              <w:insideH w:val="nil"/>
            </w:tcBorders>
            <w:shd w:fill="auto" w:val="clear"/>
          </w:tcPr>
          <w:p>
            <w:pPr>
              <w:pStyle w:val="Normal"/>
              <w:spacing w:lineRule="auto" w:line="240" w:before="0" w:after="0"/>
              <w:rPr>
                <w:sz w:val="24"/>
                <w:sz w:val="24"/>
                <w:szCs w:val="24"/>
                <w:rFonts w:ascii="Times New Roman" w:hAnsi="Times New Roman" w:cs="Times New Roman"/>
              </w:rPr>
            </w:pPr>
            <w:r>
              <w:rPr>
                <w:rFonts w:eastAsia="Calibri" w:cs="Times New Roman" w:eastAsiaTheme="minorHAnsi" w:ascii="Times New Roman" w:hAnsi="Times New Roman"/>
                <w:color w:val="000000" w:themeColor="text1" w:themeShade="bf"/>
                <w:sz w:val="24"/>
                <w:szCs w:val="24"/>
              </w:rPr>
              <w:t>Heute habe ich mich glücklich gefühlt, wenn ich intensiv gearbeitet habe.</w:t>
            </w:r>
            <w:r/>
          </w:p>
        </w:tc>
        <w:tc>
          <w:tcPr>
            <w:tcW w:w="848"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r>
        <w:trPr>
          <w:trHeight w:val="300" w:hRule="atLeast"/>
        </w:trPr>
        <w:tc>
          <w:tcPr>
            <w:tcW w:w="966" w:type="dxa"/>
            <w:tcBorders>
              <w:top w:val="nil"/>
              <w:bottom w:val="nil"/>
              <w:insideH w:val="nil"/>
            </w:tcBorders>
            <w:shd w:color="auto" w:fill="F2F2F2" w:themeFill="background1" w:themeFillShade="f2" w:val="clear"/>
            <w:vAlign w:val="center"/>
          </w:tcPr>
          <w:p>
            <w:pPr>
              <w:pStyle w:val="Normal"/>
              <w:spacing w:lineRule="auto" w:line="240" w:before="0" w:after="0"/>
              <w:rPr>
                <w:b w:val="false"/>
                <w:b w:val="false"/>
                <w:rFonts w:ascii="Times New Roman" w:hAnsi="Times New Roman" w:cs="Times New Roman"/>
              </w:rPr>
            </w:pPr>
            <w:r>
              <w:rPr>
                <w:rFonts w:eastAsia="Calibri" w:cs="Times New Roman" w:eastAsiaTheme="minorHAnsi" w:ascii="Times New Roman" w:hAnsi="Times New Roman"/>
                <w:b w:val="false"/>
                <w:bCs/>
                <w:color w:val="000000" w:themeColor="text1" w:themeShade="bf"/>
              </w:rPr>
              <w:t>WEDE3</w:t>
            </w:r>
            <w:r/>
          </w:p>
        </w:tc>
        <w:tc>
          <w:tcPr>
            <w:tcW w:w="3863" w:type="dxa"/>
            <w:tcBorders>
              <w:top w:val="nil"/>
              <w:bottom w:val="nil"/>
              <w:insideH w:val="nil"/>
            </w:tcBorders>
            <w:shd w:color="auto" w:fill="F2F2F2" w:themeFill="background1" w:themeFillShade="f2" w:val="clear"/>
          </w:tcPr>
          <w:p>
            <w:pPr>
              <w:pStyle w:val="Normal"/>
              <w:spacing w:lineRule="auto" w:line="240" w:before="0" w:after="0"/>
              <w:rPr>
                <w:sz w:val="24"/>
                <w:sz w:val="24"/>
                <w:szCs w:val="24"/>
                <w:rFonts w:ascii="Times New Roman" w:hAnsi="Times New Roman" w:cs="Times New Roman"/>
              </w:rPr>
            </w:pPr>
            <w:r>
              <w:rPr>
                <w:rFonts w:eastAsia="Calibri" w:cs="Times New Roman" w:eastAsiaTheme="minorHAnsi" w:ascii="Times New Roman" w:hAnsi="Times New Roman"/>
                <w:color w:val="000000" w:themeColor="text1" w:themeShade="bf"/>
                <w:sz w:val="24"/>
                <w:szCs w:val="24"/>
              </w:rPr>
              <w:t>Ich war heute stolz auf meine Arbeit.</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r>
        <w:trPr>
          <w:trHeight w:val="300" w:hRule="atLeast"/>
        </w:trPr>
        <w:tc>
          <w:tcPr>
            <w:tcW w:w="966" w:type="dxa"/>
            <w:tcBorders>
              <w:top w:val="nil"/>
              <w:bottom w:val="nil"/>
              <w:insideH w:val="nil"/>
            </w:tcBorders>
            <w:shd w:fill="auto" w:val="clear"/>
            <w:vAlign w:val="center"/>
          </w:tcPr>
          <w:p>
            <w:pPr>
              <w:pStyle w:val="Normal"/>
              <w:spacing w:lineRule="auto" w:line="240" w:before="0" w:after="0"/>
              <w:rPr>
                <w:b w:val="false"/>
                <w:b w:val="false"/>
                <w:rFonts w:ascii="Times New Roman" w:hAnsi="Times New Roman" w:cs="Times New Roman"/>
              </w:rPr>
            </w:pPr>
            <w:r>
              <w:rPr>
                <w:rFonts w:eastAsia="Calibri" w:cs="Times New Roman" w:eastAsiaTheme="minorHAnsi" w:ascii="Times New Roman" w:hAnsi="Times New Roman"/>
                <w:b w:val="false"/>
                <w:bCs/>
                <w:color w:val="000000" w:themeColor="text1" w:themeShade="bf"/>
              </w:rPr>
              <w:t>WEAB2</w:t>
            </w:r>
            <w:r/>
          </w:p>
        </w:tc>
        <w:tc>
          <w:tcPr>
            <w:tcW w:w="3863" w:type="dxa"/>
            <w:tcBorders>
              <w:top w:val="nil"/>
              <w:bottom w:val="nil"/>
              <w:insideH w:val="nil"/>
            </w:tcBorders>
            <w:shd w:fill="auto" w:val="clear"/>
          </w:tcPr>
          <w:p>
            <w:pPr>
              <w:pStyle w:val="Normal"/>
              <w:spacing w:lineRule="auto" w:line="240" w:before="0" w:after="0"/>
              <w:rPr>
                <w:sz w:val="24"/>
                <w:sz w:val="24"/>
                <w:szCs w:val="24"/>
                <w:rFonts w:ascii="Times New Roman" w:hAnsi="Times New Roman" w:cs="Times New Roman"/>
              </w:rPr>
            </w:pPr>
            <w:r>
              <w:rPr>
                <w:rFonts w:eastAsia="Calibri" w:cs="Times New Roman" w:eastAsiaTheme="minorHAnsi" w:ascii="Times New Roman" w:hAnsi="Times New Roman"/>
                <w:color w:val="000000" w:themeColor="text1" w:themeShade="bf"/>
                <w:sz w:val="24"/>
                <w:szCs w:val="24"/>
              </w:rPr>
              <w:t>Ich bin heute völlig in meiner Arbeit aufgegangen.</w:t>
            </w:r>
            <w:r/>
          </w:p>
        </w:tc>
        <w:tc>
          <w:tcPr>
            <w:tcW w:w="848"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fill="auto"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r>
        <w:trPr>
          <w:trHeight w:val="300" w:hRule="atLeast"/>
        </w:trPr>
        <w:tc>
          <w:tcPr>
            <w:tcW w:w="966" w:type="dxa"/>
            <w:tcBorders>
              <w:top w:val="nil"/>
              <w:bottom w:val="nil"/>
              <w:insideH w:val="nil"/>
            </w:tcBorders>
            <w:shd w:color="auto" w:fill="F2F2F2" w:themeFill="background1" w:themeFillShade="f2" w:val="clear"/>
            <w:vAlign w:val="center"/>
          </w:tcPr>
          <w:p>
            <w:pPr>
              <w:pStyle w:val="Normal"/>
              <w:spacing w:lineRule="auto" w:line="240" w:before="0" w:after="0"/>
              <w:rPr>
                <w:b w:val="false"/>
                <w:b w:val="false"/>
                <w:rFonts w:ascii="Times New Roman" w:hAnsi="Times New Roman" w:cs="Times New Roman"/>
              </w:rPr>
            </w:pPr>
            <w:r>
              <w:rPr>
                <w:rFonts w:eastAsia="Calibri" w:cs="Times New Roman" w:eastAsiaTheme="minorHAnsi" w:ascii="Times New Roman" w:hAnsi="Times New Roman"/>
                <w:b w:val="false"/>
                <w:bCs/>
                <w:color w:val="000000" w:themeColor="text1" w:themeShade="bf"/>
              </w:rPr>
              <w:t>WEAB3</w:t>
            </w:r>
            <w:r/>
          </w:p>
        </w:tc>
        <w:tc>
          <w:tcPr>
            <w:tcW w:w="3863" w:type="dxa"/>
            <w:tcBorders>
              <w:top w:val="nil"/>
              <w:bottom w:val="nil"/>
              <w:insideH w:val="nil"/>
            </w:tcBorders>
            <w:shd w:color="auto" w:fill="F2F2F2" w:themeFill="background1" w:themeFillShade="f2" w:val="clear"/>
          </w:tcPr>
          <w:p>
            <w:pPr>
              <w:pStyle w:val="Normal"/>
              <w:spacing w:lineRule="auto" w:line="240" w:before="0" w:after="0"/>
              <w:rPr>
                <w:sz w:val="24"/>
                <w:sz w:val="24"/>
                <w:szCs w:val="24"/>
                <w:rFonts w:ascii="Times New Roman" w:hAnsi="Times New Roman" w:cs="Times New Roman"/>
              </w:rPr>
            </w:pPr>
            <w:r>
              <w:rPr>
                <w:rFonts w:eastAsia="Calibri" w:cs="Times New Roman" w:eastAsiaTheme="minorHAnsi" w:ascii="Times New Roman" w:hAnsi="Times New Roman"/>
                <w:color w:val="000000" w:themeColor="text1" w:themeShade="bf"/>
                <w:sz w:val="24"/>
                <w:szCs w:val="24"/>
              </w:rPr>
              <w:t>Heute hat meine Arbeit mich mitgerissen.</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p>
            <w:pPr>
              <w:pStyle w:val="Normal"/>
              <w:spacing w:lineRule="auto" w:line="240" w:before="0" w:after="0"/>
              <w:jc w:val="center"/>
              <w:rPr>
                <w:sz w:val="20"/>
                <w:sz w:val="20"/>
                <w:szCs w:val="20"/>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r>
            <w:r/>
          </w:p>
        </w:tc>
      </w:tr>
      <w:tr>
        <w:trPr>
          <w:trHeight w:val="300" w:hRule="atLeast"/>
        </w:trPr>
        <w:tc>
          <w:tcPr>
            <w:tcW w:w="966" w:type="dxa"/>
            <w:tcBorders>
              <w:top w:val="nil"/>
              <w:bottom w:val="nil"/>
              <w:insideH w:val="nil"/>
            </w:tcBorders>
            <w:shd w:color="auto" w:fill="FFFFFF" w:themeFill="background1" w:val="clear"/>
            <w:vAlign w:val="center"/>
          </w:tcPr>
          <w:p>
            <w:pPr>
              <w:pStyle w:val="Normal"/>
              <w:spacing w:lineRule="auto" w:line="240" w:before="0" w:after="0"/>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val="false"/>
                <w:bCs/>
                <w:color w:val="000000" w:themeColor="text1" w:themeShade="bf"/>
              </w:rPr>
              <w:t>WEVI1</w:t>
            </w:r>
            <w:r/>
          </w:p>
        </w:tc>
        <w:tc>
          <w:tcPr>
            <w:tcW w:w="3863" w:type="dxa"/>
            <w:tcBorders>
              <w:top w:val="nil"/>
              <w:bottom w:val="nil"/>
              <w:insideH w:val="nil"/>
            </w:tcBorders>
            <w:shd w:color="auto" w:fill="FFFFFF" w:themeFill="background1" w:val="clear"/>
          </w:tcPr>
          <w:p>
            <w:pPr>
              <w:pStyle w:val="Normal"/>
              <w:spacing w:lineRule="auto" w:line="240" w:before="0" w:after="0"/>
              <w:rPr>
                <w:sz w:val="24"/>
                <w:sz w:val="24"/>
                <w:szCs w:val="24"/>
                <w:rFonts w:ascii="Times New Roman" w:hAnsi="Times New Roman" w:eastAsia="Times New Roman" w:cs="Times New Roman"/>
                <w:color w:val="C00000"/>
                <w:lang w:eastAsia="de-DE"/>
              </w:rPr>
            </w:pPr>
            <w:r>
              <w:rPr>
                <w:rFonts w:eastAsia="Calibri" w:cs="Times New Roman" w:ascii="Times New Roman" w:hAnsi="Times New Roman"/>
                <w:color w:val="C00000"/>
                <w:sz w:val="24"/>
                <w:szCs w:val="24"/>
              </w:rPr>
              <w:t>Ich war heute voll überschäumender Energie.</w:t>
            </w:r>
            <w:r/>
          </w:p>
        </w:tc>
        <w:tc>
          <w:tcPr>
            <w:tcW w:w="848" w:type="dxa"/>
            <w:tcBorders>
              <w:top w:val="nil"/>
              <w:bottom w:val="nil"/>
              <w:insideH w:val="nil"/>
            </w:tcBorders>
            <w:shd w:color="auto" w:fill="FFFFFF" w:themeFill="background1"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bottom w:val="nil"/>
              <w:insideH w:val="nil"/>
            </w:tcBorders>
            <w:shd w:color="auto" w:fill="FFFFFF" w:themeFill="background1"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bottom w:val="nil"/>
              <w:insideH w:val="nil"/>
            </w:tcBorders>
            <w:shd w:color="auto" w:fill="FFFFFF" w:themeFill="background1"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bottom w:val="nil"/>
              <w:insideH w:val="nil"/>
            </w:tcBorders>
            <w:shd w:color="auto" w:fill="FFFFFF" w:themeFill="background1"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bottom w:val="nil"/>
              <w:insideH w:val="nil"/>
            </w:tcBorders>
            <w:shd w:color="auto" w:fill="FFFFFF" w:themeFill="background1"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r>
        <w:trPr>
          <w:trHeight w:val="300" w:hRule="atLeast"/>
        </w:trPr>
        <w:tc>
          <w:tcPr>
            <w:tcW w:w="966" w:type="dxa"/>
            <w:tcBorders>
              <w:top w:val="nil"/>
            </w:tcBorders>
            <w:shd w:color="auto" w:fill="F2F2F2" w:themeFill="background1" w:themeFillShade="f2" w:val="clear"/>
            <w:vAlign w:val="center"/>
          </w:tcPr>
          <w:p>
            <w:pPr>
              <w:pStyle w:val="Normal"/>
              <w:spacing w:lineRule="auto" w:line="240" w:before="0" w:after="0"/>
              <w:rPr>
                <w:b w:val="false"/>
                <w:b w:val="false"/>
                <w:rFonts w:ascii="Times New Roman" w:hAnsi="Times New Roman" w:eastAsia="Times New Roman" w:cs="Times New Roman"/>
                <w:color w:val="000000"/>
                <w:lang w:eastAsia="de-DE"/>
              </w:rPr>
            </w:pPr>
            <w:r>
              <w:rPr>
                <w:rFonts w:eastAsia="Calibri" w:cs="Times New Roman" w:eastAsiaTheme="minorHAnsi" w:ascii="Times New Roman" w:hAnsi="Times New Roman"/>
                <w:b w:val="false"/>
                <w:bCs/>
                <w:color w:val="000000" w:themeColor="text1" w:themeShade="bf"/>
              </w:rPr>
              <w:t>WEVI2</w:t>
            </w:r>
            <w:r/>
          </w:p>
        </w:tc>
        <w:tc>
          <w:tcPr>
            <w:tcW w:w="3863" w:type="dxa"/>
            <w:tcBorders>
              <w:top w:val="nil"/>
            </w:tcBorders>
            <w:shd w:color="auto" w:fill="F2F2F2" w:themeFill="background1" w:themeFillShade="f2" w:val="clear"/>
          </w:tcPr>
          <w:p>
            <w:pPr>
              <w:pStyle w:val="Normal"/>
              <w:spacing w:lineRule="auto" w:line="240" w:before="0" w:after="0"/>
              <w:rPr>
                <w:sz w:val="24"/>
                <w:sz w:val="24"/>
                <w:szCs w:val="24"/>
                <w:rFonts w:ascii="Times New Roman" w:hAnsi="Times New Roman" w:eastAsia="Times New Roman" w:cs="Times New Roman"/>
                <w:color w:val="C00000"/>
                <w:lang w:eastAsia="de-DE"/>
              </w:rPr>
            </w:pPr>
            <w:r>
              <w:rPr>
                <w:rFonts w:eastAsia="Calibri" w:cs="Times New Roman" w:ascii="Times New Roman" w:hAnsi="Times New Roman"/>
                <w:color w:val="C00000"/>
                <w:sz w:val="24"/>
                <w:szCs w:val="24"/>
              </w:rPr>
              <w:t>Ich fühlte mich heute fit und tatkräftig.</w:t>
            </w:r>
            <w:r/>
          </w:p>
        </w:tc>
        <w:tc>
          <w:tcPr>
            <w:tcW w:w="848" w:type="dxa"/>
            <w:tcBorders>
              <w:top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1</w:t>
            </w:r>
            <w:r/>
          </w:p>
        </w:tc>
        <w:tc>
          <w:tcPr>
            <w:tcW w:w="847" w:type="dxa"/>
            <w:tcBorders>
              <w:top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2</w:t>
            </w:r>
            <w:r/>
          </w:p>
        </w:tc>
        <w:tc>
          <w:tcPr>
            <w:tcW w:w="848" w:type="dxa"/>
            <w:tcBorders>
              <w:top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3</w:t>
            </w:r>
            <w:r/>
          </w:p>
        </w:tc>
        <w:tc>
          <w:tcPr>
            <w:tcW w:w="905" w:type="dxa"/>
            <w:tcBorders>
              <w:top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4</w:t>
            </w:r>
            <w:r/>
          </w:p>
        </w:tc>
        <w:tc>
          <w:tcPr>
            <w:tcW w:w="794" w:type="dxa"/>
            <w:tcBorders>
              <w:top w:val="nil"/>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color w:val="000000"/>
                <w:lang w:eastAsia="de-DE"/>
              </w:rPr>
            </w:pPr>
            <w:r>
              <w:rPr>
                <w:rFonts w:eastAsia="Times New Roman" w:cs="Times New Roman" w:ascii="Times New Roman" w:hAnsi="Times New Roman"/>
                <w:color w:val="000000"/>
                <w:lang w:eastAsia="de-DE"/>
              </w:rPr>
              <w:t>5</w:t>
            </w:r>
            <w:r/>
          </w:p>
        </w:tc>
      </w:tr>
    </w:tbl>
    <w:p>
      <w:pPr>
        <w:pStyle w:val="Normal"/>
      </w:pPr>
      <w:r>
        <w:rPr/>
      </w:r>
      <w:r/>
    </w:p>
    <w:p>
      <w:pPr>
        <w:pStyle w:val="Normal"/>
        <w:rPr>
          <w:b/>
          <w:b/>
          <w:color w:val="C00000"/>
        </w:rPr>
      </w:pPr>
      <w:r>
        <w:rPr>
          <w:b/>
          <w:color w:val="C00000"/>
        </w:rPr>
        <w:t>Achtung! Itemformulierungen verändert und die Items an das Ende der Skala gesetzt!</w:t>
      </w:r>
      <w:r/>
    </w:p>
    <w:p>
      <w:pPr>
        <w:pStyle w:val="Normal"/>
      </w:pPr>
      <w:r>
        <w:rPr/>
        <w:t>Originalitems:</w:t>
      </w:r>
      <w:r/>
    </w:p>
    <w:p>
      <w:pPr>
        <w:pStyle w:val="Normal"/>
      </w:pPr>
      <w:r>
        <w:rPr/>
        <w:t>Ich war heute bei meiner Arbeit voll überschäumender Energie.</w:t>
      </w:r>
      <w:r/>
    </w:p>
    <w:p>
      <w:pPr>
        <w:pStyle w:val="Normal"/>
      </w:pPr>
      <w:r>
        <w:rPr/>
        <w:t>Ich fühlte mich heute beim Arbeiten fit und tatkräftig.</w:t>
      </w:r>
      <w:r/>
    </w:p>
    <w:p>
      <w:pPr>
        <w:pStyle w:val="Normal"/>
      </w:pPr>
      <w:r>
        <w:rPr/>
      </w:r>
      <w:r/>
    </w:p>
    <w:p>
      <w:pPr>
        <w:pStyle w:val="Normal"/>
        <w:rPr>
          <w:sz w:val="18"/>
          <w:sz w:val="18"/>
          <w:szCs w:val="18"/>
          <w:rFonts w:ascii="Segoe UI" w:hAnsi="Segoe UI" w:cs="Segoe UI"/>
          <w:lang w:val="en-US"/>
        </w:rPr>
      </w:pPr>
      <w:r>
        <w:rPr>
          <w:lang w:eastAsia="en-GB"/>
        </w:rPr>
        <w:t xml:space="preserve">Es gibt sogar leute die verwenden die Uttrecht work engagement scale (uwes als </w:t>
      </w:r>
      <w:r>
        <w:rPr>
          <w:b/>
          <w:shd w:fill="FFFF00" w:val="clear"/>
          <w:lang w:eastAsia="en-GB"/>
        </w:rPr>
        <w:t>Flowskala</w:t>
      </w:r>
      <w:r>
        <w:rPr>
          <w:lang w:eastAsia="en-GB"/>
        </w:rPr>
        <w:t xml:space="preserve"> und zwar enjoyment and absorbtion: </w:t>
      </w:r>
      <w:r>
        <w:rPr>
          <w:rFonts w:cs="Segoe UI" w:ascii="Segoe UI" w:hAnsi="Segoe UI"/>
          <w:sz w:val="18"/>
          <w:szCs w:val="18"/>
        </w:rPr>
        <w:t xml:space="preserve">Rodríguez-Sánchez, A. M., Schaufeli, W., Salanova, M., Cifre, E., &amp; Sonnenschein, M. (2011). </w:t>
      </w:r>
      <w:r>
        <w:rPr>
          <w:rFonts w:cs="Segoe UI" w:ascii="Segoe UI" w:hAnsi="Segoe UI"/>
          <w:sz w:val="18"/>
          <w:szCs w:val="18"/>
          <w:lang w:val="en-US"/>
        </w:rPr>
        <w:t xml:space="preserve">Enjoyment and absorption: An electronic diary study on daily flow patterns. </w:t>
      </w:r>
      <w:r>
        <w:rPr>
          <w:rFonts w:cs="Segoe UI" w:ascii="Segoe UI" w:hAnsi="Segoe UI"/>
          <w:i/>
          <w:iCs/>
          <w:sz w:val="18"/>
          <w:szCs w:val="18"/>
          <w:lang w:val="en-US"/>
        </w:rPr>
        <w:t>Work &amp; Stress</w:t>
      </w:r>
      <w:r>
        <w:rPr>
          <w:rFonts w:cs="Segoe UI" w:ascii="Segoe UI" w:hAnsi="Segoe UI"/>
          <w:sz w:val="18"/>
          <w:szCs w:val="18"/>
          <w:lang w:val="en-US"/>
        </w:rPr>
        <w:t xml:space="preserve">, </w:t>
      </w:r>
      <w:r>
        <w:rPr>
          <w:rFonts w:cs="Segoe UI" w:ascii="Segoe UI" w:hAnsi="Segoe UI"/>
          <w:i/>
          <w:iCs/>
          <w:sz w:val="18"/>
          <w:szCs w:val="18"/>
          <w:lang w:val="en-US"/>
        </w:rPr>
        <w:t>25</w:t>
      </w:r>
      <w:r>
        <w:rPr>
          <w:rFonts w:cs="Segoe UI" w:ascii="Segoe UI" w:hAnsi="Segoe UI"/>
          <w:sz w:val="18"/>
          <w:szCs w:val="18"/>
          <w:lang w:val="en-US"/>
        </w:rPr>
        <w:t xml:space="preserve">(1), 75–92. doi:10.1080/02678373.2011.565619  </w:t>
      </w:r>
      <w:r/>
    </w:p>
    <w:p>
      <w:pPr>
        <w:pStyle w:val="Normal"/>
        <w:rPr>
          <w:sz w:val="18"/>
          <w:sz w:val="18"/>
          <w:szCs w:val="18"/>
          <w:rFonts w:ascii="Segoe UI" w:hAnsi="Segoe UI" w:cs="Segoe UI"/>
          <w:lang w:val="en-US"/>
        </w:rPr>
      </w:pPr>
      <w:r>
        <w:rPr>
          <w:rFonts w:cs="Segoe UI" w:ascii="Segoe UI" w:hAnsi="Segoe UI"/>
          <w:sz w:val="18"/>
          <w:szCs w:val="18"/>
          <w:lang w:val="en-US"/>
        </w:rPr>
      </w:r>
      <w:r/>
    </w:p>
    <w:p>
      <w:pPr>
        <w:pStyle w:val="Berschrift3"/>
        <w:rPr>
          <w:lang w:val="en-US"/>
        </w:rPr>
      </w:pPr>
      <w:r>
        <w:rPr>
          <w:lang w:val="en-US"/>
        </w:rPr>
        <w:t>Withdrawal [WD]</w:t>
      </w:r>
      <w:r/>
    </w:p>
    <w:p>
      <w:pPr>
        <w:pStyle w:val="ListParagraph"/>
        <w:ind w:left="284" w:hanging="0"/>
        <w:rPr>
          <w:b/>
          <w:b/>
          <w:lang w:val="en-US"/>
        </w:rPr>
      </w:pPr>
      <w:r>
        <w:rPr>
          <w:b/>
          <w:lang w:val="en-US"/>
        </w:rPr>
        <w:t>PDA: radio button/button/slider, nur Endpunkte</w:t>
      </w:r>
      <w:r>
        <w:rPr>
          <w:b/>
        </w:rPr>
        <w:t>, drunter Zahlen 1-5</w:t>
      </w:r>
      <w:r>
        <w:rPr>
          <w:b/>
          <w:lang w:val="en-US"/>
        </w:rPr>
        <w:t xml:space="preserve"> [WD]</w:t>
      </w:r>
      <w:r/>
    </w:p>
    <w:p>
      <w:pPr>
        <w:pStyle w:val="ListParagraph"/>
        <w:ind w:left="284" w:hanging="0"/>
        <w:rPr>
          <w:sz w:val="20"/>
          <w:b/>
          <w:sz w:val="20"/>
          <w:b/>
          <w:szCs w:val="20"/>
          <w:lang w:val="en-US"/>
        </w:rPr>
      </w:pPr>
      <w:r>
        <w:rPr>
          <w:b/>
          <w:lang w:val="en-US"/>
        </w:rPr>
      </w:r>
      <w:r/>
    </w:p>
    <w:p>
      <w:pPr>
        <w:pStyle w:val="ListParagraph"/>
        <w:ind w:left="284" w:hanging="0"/>
      </w:pPr>
      <w:r>
        <w:rPr>
          <w:rFonts w:cs="Segoe UI" w:ascii="Segoe UI" w:hAnsi="Segoe UI"/>
          <w:sz w:val="18"/>
          <w:szCs w:val="18"/>
          <w:lang w:val="en-US"/>
        </w:rPr>
        <w:t xml:space="preserve">Lehman, W. E., &amp; Simpson, D. D. (1992). Employee substance use and on-the-job behaviors. </w:t>
      </w:r>
      <w:r>
        <w:rPr>
          <w:rFonts w:cs="Segoe UI" w:ascii="Segoe UI" w:hAnsi="Segoe UI"/>
          <w:i/>
          <w:sz w:val="18"/>
          <w:szCs w:val="18"/>
        </w:rPr>
        <w:t>Journal of Applied Psychology</w:t>
      </w:r>
      <w:r>
        <w:rPr>
          <w:rFonts w:cs="Segoe UI" w:ascii="Segoe UI" w:hAnsi="Segoe UI"/>
          <w:sz w:val="18"/>
          <w:szCs w:val="18"/>
        </w:rPr>
        <w:t xml:space="preserve">, </w:t>
      </w:r>
      <w:r>
        <w:rPr>
          <w:rFonts w:cs="Segoe UI" w:ascii="Segoe UI" w:hAnsi="Segoe UI"/>
          <w:i/>
          <w:sz w:val="18"/>
          <w:szCs w:val="18"/>
        </w:rPr>
        <w:t>77</w:t>
      </w:r>
      <w:r>
        <w:rPr>
          <w:rFonts w:cs="Segoe UI" w:ascii="Segoe UI" w:hAnsi="Segoe UI"/>
          <w:sz w:val="18"/>
          <w:szCs w:val="18"/>
        </w:rPr>
        <w:t xml:space="preserve">(3), 309–321. doi:10.1037/0021-9010.77.3.309  </w:t>
      </w:r>
      <w:r/>
    </w:p>
    <w:tbl>
      <w:tblPr>
        <w:tblStyle w:val="Tabellenraster"/>
        <w:tblW w:w="5000" w:type="pct"/>
        <w:jc w:val="left"/>
        <w:tblInd w:w="0" w:type="dxa"/>
        <w:tblBorders/>
        <w:tblCellMar>
          <w:top w:w="0" w:type="dxa"/>
          <w:left w:w="108" w:type="dxa"/>
          <w:bottom w:w="0" w:type="dxa"/>
          <w:right w:w="108" w:type="dxa"/>
        </w:tblCellMar>
      </w:tblPr>
      <w:tblGrid>
        <w:gridCol w:w="4333"/>
        <w:gridCol w:w="1017"/>
        <w:gridCol w:w="918"/>
        <w:gridCol w:w="947"/>
        <w:gridCol w:w="909"/>
        <w:gridCol w:w="947"/>
      </w:tblGrid>
      <w:tr>
        <w:trPr>
          <w:trHeight w:val="301" w:hRule="atLeast"/>
        </w:trPr>
        <w:tc>
          <w:tcPr>
            <w:tcW w:w="4333" w:type="dxa"/>
            <w:tcBorders/>
            <w:shd w:color="auto" w:fill="auto" w:val="clear"/>
            <w:tcMar>
              <w:left w:w="108" w:type="dxa"/>
            </w:tcMar>
          </w:tcPr>
          <w:p>
            <w:pPr>
              <w:pStyle w:val="Normal"/>
              <w:spacing w:before="0" w:after="0"/>
              <w:rPr>
                <w:sz w:val="20"/>
                <w:sz w:val="20"/>
                <w:szCs w:val="20"/>
              </w:rPr>
            </w:pPr>
            <w:r>
              <w:rPr/>
            </w:r>
            <w:r/>
          </w:p>
        </w:tc>
        <w:tc>
          <w:tcPr>
            <w:tcW w:w="101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gar nicht zu</w:t>
            </w:r>
            <w:r/>
          </w:p>
        </w:tc>
        <w:tc>
          <w:tcPr>
            <w:tcW w:w="918"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eher nicht zu</w:t>
            </w:r>
            <w:r/>
          </w:p>
        </w:tc>
        <w:tc>
          <w:tcPr>
            <w:tcW w:w="94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Teils-</w:t>
            </w:r>
            <w:r/>
          </w:p>
          <w:p>
            <w:pPr>
              <w:pStyle w:val="ListParagraph"/>
              <w:spacing w:lineRule="auto" w:line="240" w:before="0" w:after="0"/>
              <w:ind w:left="0" w:hanging="0"/>
              <w:contextualSpacing/>
              <w:jc w:val="center"/>
              <w:rPr>
                <w:sz w:val="20"/>
                <w:sz w:val="20"/>
                <w:szCs w:val="20"/>
              </w:rPr>
            </w:pPr>
            <w:r>
              <w:rPr/>
              <w:t>Teils</w:t>
            </w:r>
            <w:r/>
          </w:p>
        </w:tc>
        <w:tc>
          <w:tcPr>
            <w:tcW w:w="909"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eher zu</w:t>
            </w:r>
            <w:r/>
          </w:p>
        </w:tc>
        <w:tc>
          <w:tcPr>
            <w:tcW w:w="94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völlig zu</w:t>
            </w:r>
            <w:r/>
          </w:p>
        </w:tc>
      </w:tr>
      <w:tr>
        <w:trPr>
          <w:trHeight w:val="567" w:hRule="atLeast"/>
        </w:trPr>
        <w:tc>
          <w:tcPr>
            <w:tcW w:w="4333" w:type="dxa"/>
            <w:tcBorders/>
            <w:shd w:color="auto" w:fill="auto" w:val="clear"/>
            <w:tcMar>
              <w:left w:w="108" w:type="dxa"/>
            </w:tcMar>
          </w:tcPr>
          <w:p>
            <w:pPr>
              <w:pStyle w:val="ListParagraph"/>
              <w:numPr>
                <w:ilvl w:val="0"/>
                <w:numId w:val="2"/>
              </w:numPr>
              <w:spacing w:lineRule="auto" w:line="240" w:before="0" w:after="0"/>
              <w:contextualSpacing/>
              <w:jc w:val="both"/>
              <w:rPr>
                <w:sz w:val="20"/>
                <w:sz w:val="20"/>
                <w:szCs w:val="20"/>
              </w:rPr>
            </w:pPr>
            <w:r>
              <w:rPr/>
              <w:t>Heute habe ich jede Gelegenheit genutzt mich vor der Arbeit zu drücken.</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2"/>
              </w:numPr>
              <w:spacing w:lineRule="auto" w:line="240" w:before="0" w:after="0"/>
              <w:contextualSpacing/>
              <w:jc w:val="both"/>
              <w:rPr>
                <w:sz w:val="20"/>
                <w:sz w:val="20"/>
                <w:szCs w:val="20"/>
              </w:rPr>
            </w:pPr>
            <w:r>
              <w:rPr/>
              <w:t>Heute habe ich darüber nachgedacht alles hinzuschmeißen.</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2"/>
              </w:numPr>
              <w:spacing w:lineRule="auto" w:line="240" w:before="0" w:after="0"/>
              <w:contextualSpacing/>
              <w:jc w:val="both"/>
              <w:rPr>
                <w:sz w:val="20"/>
                <w:sz w:val="20"/>
                <w:szCs w:val="20"/>
              </w:rPr>
            </w:pPr>
            <w:r>
              <w:rPr/>
              <w:t>Heute habe ich mich weniger angestrengt als von mir erwartet wird.</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2"/>
              </w:numPr>
              <w:spacing w:lineRule="auto" w:line="240" w:before="0" w:after="0"/>
              <w:contextualSpacing/>
              <w:jc w:val="both"/>
              <w:rPr>
                <w:sz w:val="20"/>
                <w:sz w:val="20"/>
                <w:szCs w:val="20"/>
              </w:rPr>
            </w:pPr>
            <w:r>
              <w:rPr/>
              <w:t>Heute habe ich insgesamt mehr Zeit mit Pausen verbracht, als mir zusteht.</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2"/>
              </w:numPr>
              <w:spacing w:lineRule="auto" w:line="240" w:before="0" w:after="0"/>
              <w:contextualSpacing/>
              <w:jc w:val="both"/>
              <w:rPr>
                <w:sz w:val="20"/>
                <w:sz w:val="20"/>
                <w:szCs w:val="20"/>
              </w:rPr>
            </w:pPr>
            <w:r>
              <w:rPr/>
              <w:t>Heute habe ich bei der Arbeit viel Zeit mit Tagträumen verbracht.</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bl>
    <w:p>
      <w:pPr>
        <w:pStyle w:val="Berschrift3"/>
      </w:pPr>
      <w:r>
        <w:rPr/>
        <w:t>Sorgen/Worries [worr.W]</w:t>
      </w:r>
      <w:r/>
    </w:p>
    <w:p>
      <w:pPr>
        <w:pStyle w:val="Normal"/>
        <w:rPr>
          <w:lang w:val="en-US"/>
        </w:rPr>
      </w:pPr>
      <w:r>
        <w:rPr>
          <w:b/>
          <w:lang w:val="en-US"/>
        </w:rPr>
        <w:t>PDA: radio button/button/slider, nur Endpunkte</w:t>
      </w:r>
      <w:r>
        <w:rPr>
          <w:b/>
        </w:rPr>
        <w:t>, drunter Zahlen 1-5</w:t>
      </w:r>
      <w:r>
        <w:rPr>
          <w:b/>
          <w:lang w:val="en-US"/>
        </w:rPr>
        <w:t xml:space="preserve"> [WORR.W]</w:t>
      </w:r>
      <w:r/>
    </w:p>
    <w:p>
      <w:pPr>
        <w:pStyle w:val="Normal"/>
      </w:pPr>
      <w:r>
        <w:rPr/>
        <w:t>Ich habe mir Sorgen gemacht, dass ich meine Arbeit nicht gut genug gemacht habe.</w:t>
      </w:r>
      <w:r/>
    </w:p>
    <w:p>
      <w:pPr>
        <w:pStyle w:val="Normal"/>
      </w:pPr>
      <w:r>
        <w:rPr/>
        <w:t>Ich habe mir Gedanken gemacht, nicht alles zu schaffen, was ich mir vorgenommen hatte.</w:t>
      </w:r>
      <w:r/>
    </w:p>
    <w:p>
      <w:pPr>
        <w:pStyle w:val="Normal"/>
      </w:pPr>
      <w:r>
        <w:rPr>
          <w:rFonts w:cs="Arial"/>
        </w:rPr>
        <w:t>1 = trifft gar nicht zu, 2 3 4 , 5 = trifft  völlig zu</w:t>
      </w:r>
      <w:r/>
    </w:p>
    <w:p>
      <w:pPr>
        <w:pStyle w:val="Normal"/>
      </w:pPr>
      <w:r>
        <w:rPr/>
      </w:r>
      <w:r/>
    </w:p>
    <w:p>
      <w:pPr>
        <w:pStyle w:val="Normal"/>
        <w:rPr>
          <w:i/>
          <w:i/>
        </w:rPr>
      </w:pPr>
      <w:r>
        <w:rPr>
          <w:i/>
        </w:rPr>
        <w:t>In Anlehnung an Eigenentwicklung DFG-Vorstudie:</w:t>
      </w:r>
      <w:r/>
    </w:p>
    <w:p>
      <w:pPr>
        <w:pStyle w:val="Normal"/>
        <w:rPr>
          <w:i/>
          <w:i/>
        </w:rPr>
      </w:pPr>
      <w:r>
        <w:rPr>
          <w:i/>
        </w:rPr>
        <w:t>Ich hatte heute Sorge, nicht alles zu schaffen, was ich mir vorgenommen habe.</w:t>
      </w:r>
      <w:r/>
    </w:p>
    <w:p>
      <w:pPr>
        <w:pStyle w:val="Normal"/>
        <w:rPr>
          <w:i/>
          <w:i/>
        </w:rPr>
      </w:pPr>
      <w:r>
        <w:rPr>
          <w:i/>
        </w:rPr>
        <w:t>Ich hatte heute Sorge, den Ansprüchen an die Qualität der Arbeit nicht gerecht geworden zu sein</w:t>
      </w:r>
      <w:r/>
    </w:p>
    <w:p>
      <w:pPr>
        <w:pStyle w:val="Normal"/>
        <w:rPr>
          <w:i/>
          <w:i/>
        </w:rPr>
      </w:pPr>
      <w:r>
        <w:rPr>
          <w:rFonts w:cs="Arial"/>
          <w:i/>
        </w:rPr>
        <w:t>1 = trifft gar nicht zu, 2 3 4 , 5 = trifft  völlig zu</w:t>
      </w:r>
      <w:r/>
    </w:p>
    <w:p>
      <w:pPr>
        <w:pStyle w:val="Berschrift3"/>
      </w:pPr>
      <w:r>
        <w:rPr/>
        <w:t>Arbeitszufriedenheit [jobsat]</w:t>
      </w:r>
      <w:r/>
    </w:p>
    <w:p>
      <w:pPr>
        <w:pStyle w:val="Normal"/>
        <w:rPr>
          <w:b/>
          <w:b/>
        </w:rPr>
      </w:pPr>
      <w:r>
        <w:rPr>
          <w:b/>
        </w:rPr>
        <w:t>PDA: Smileys als Buttons?, drunter Zahlen 1-7, nur Endpunkte benennen [jobsat]</w:t>
      </w:r>
      <w:r/>
    </w:p>
    <w:p>
      <w:pPr>
        <w:pStyle w:val="Normal"/>
      </w:pPr>
      <w:r>
        <w:rPr/>
        <w:t>Skala von Verena:</w:t>
      </w:r>
      <w:r/>
    </w:p>
    <w:p>
      <w:pPr>
        <w:pStyle w:val="Normal"/>
      </w:pPr>
      <w:r>
        <w:rPr/>
        <w:t xml:space="preserve">Wie zufrieden sind Sie </w:t>
      </w:r>
      <w:r>
        <w:rPr>
          <w:b/>
        </w:rPr>
        <w:t>heute</w:t>
      </w:r>
      <w:r>
        <w:rPr/>
        <w:t xml:space="preserve"> mit Ihrem Job? </w:t>
      </w:r>
      <w:r/>
    </w:p>
    <w:tbl>
      <w:tblPr>
        <w:tblW w:w="10298" w:type="dxa"/>
        <w:jc w:val="left"/>
        <w:tblInd w:w="-769" w:type="dxa"/>
        <w:tblBorders/>
        <w:tblCellMar>
          <w:top w:w="0" w:type="dxa"/>
          <w:left w:w="0" w:type="dxa"/>
          <w:bottom w:w="0" w:type="dxa"/>
          <w:right w:w="0" w:type="dxa"/>
        </w:tblCellMar>
      </w:tblPr>
      <w:tblGrid>
        <w:gridCol w:w="511"/>
        <w:gridCol w:w="1586"/>
        <w:gridCol w:w="1165"/>
        <w:gridCol w:w="1175"/>
        <w:gridCol w:w="1194"/>
        <w:gridCol w:w="1537"/>
        <w:gridCol w:w="1620"/>
        <w:gridCol w:w="1508"/>
      </w:tblGrid>
      <w:tr>
        <w:trPr>
          <w:trHeight w:val="628" w:hRule="atLeast"/>
        </w:trPr>
        <w:tc>
          <w:tcPr>
            <w:tcW w:w="511" w:type="dxa"/>
            <w:tcBorders/>
            <w:shd w:fill="auto" w:val="clear"/>
          </w:tcPr>
          <w:p>
            <w:pPr>
              <w:pStyle w:val="Normal"/>
            </w:pPr>
            <w:r>
              <w:rPr/>
            </w:r>
            <w:r/>
          </w:p>
        </w:tc>
        <w:tc>
          <w:tcPr>
            <w:tcW w:w="1586" w:type="dxa"/>
            <w:tcBorders/>
            <w:shd w:fill="auto" w:val="clear"/>
          </w:tcPr>
          <w:p>
            <w:pPr>
              <w:pStyle w:val="Normal"/>
              <w:rPr>
                <w:sz w:val="36"/>
                <w:b/>
                <w:sz w:val="36"/>
                <w:b/>
                <w:rFonts w:ascii="Symbol" w:hAnsi="Symbol"/>
              </w:rPr>
            </w:pPr>
            <w:r>
              <w:rPr/>
              <w:drawing>
                <wp:inline distT="0" distB="0" distL="0" distR="0">
                  <wp:extent cx="436245" cy="4572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36245" cy="457200"/>
                          </a:xfrm>
                          <a:prstGeom prst="rect">
                            <a:avLst/>
                          </a:prstGeom>
                          <a:noFill/>
                          <a:ln w="9525">
                            <a:noFill/>
                            <a:miter lim="800000"/>
                            <a:headEnd/>
                            <a:tailEnd/>
                          </a:ln>
                        </pic:spPr>
                      </pic:pic>
                    </a:graphicData>
                  </a:graphic>
                </wp:inline>
              </w:drawing>
            </w:r>
            <w:r>
              <w:rPr>
                <w:rFonts w:ascii="Symbol" w:hAnsi="Symbol"/>
                <w:b/>
                <w:sz w:val="36"/>
              </w:rPr>
              <w:t></w:t>
            </w:r>
            <w:r/>
          </w:p>
        </w:tc>
        <w:tc>
          <w:tcPr>
            <w:tcW w:w="1165" w:type="dxa"/>
            <w:tcBorders/>
            <w:shd w:fill="auto" w:val="clear"/>
          </w:tcPr>
          <w:p>
            <w:pPr>
              <w:pStyle w:val="Normal"/>
              <w:rPr>
                <w:sz w:val="36"/>
                <w:b/>
                <w:sz w:val="36"/>
                <w:b/>
                <w:rFonts w:ascii="Symbol" w:hAnsi="Symbol"/>
              </w:rPr>
            </w:pPr>
            <w:r>
              <w:rPr/>
              <w:drawing>
                <wp:inline distT="0" distB="0" distL="0" distR="0">
                  <wp:extent cx="436245" cy="4572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436245" cy="457200"/>
                          </a:xfrm>
                          <a:prstGeom prst="rect">
                            <a:avLst/>
                          </a:prstGeom>
                          <a:noFill/>
                          <a:ln w="9525">
                            <a:noFill/>
                            <a:miter lim="800000"/>
                            <a:headEnd/>
                            <a:tailEnd/>
                          </a:ln>
                        </pic:spPr>
                      </pic:pic>
                    </a:graphicData>
                  </a:graphic>
                </wp:inline>
              </w:drawing>
            </w:r>
            <w:r/>
          </w:p>
        </w:tc>
        <w:tc>
          <w:tcPr>
            <w:tcW w:w="1175" w:type="dxa"/>
            <w:tcBorders/>
            <w:shd w:fill="auto" w:val="clear"/>
          </w:tcPr>
          <w:p>
            <w:pPr>
              <w:pStyle w:val="Normal"/>
              <w:rPr>
                <w:sz w:val="36"/>
                <w:b/>
                <w:sz w:val="36"/>
                <w:b/>
                <w:rFonts w:ascii="Symbol" w:hAnsi="Symbol"/>
              </w:rPr>
            </w:pPr>
            <w:r>
              <w:rPr/>
              <w:drawing>
                <wp:inline distT="0" distB="0" distL="0" distR="0">
                  <wp:extent cx="436245" cy="4572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436245" cy="457200"/>
                          </a:xfrm>
                          <a:prstGeom prst="rect">
                            <a:avLst/>
                          </a:prstGeom>
                          <a:noFill/>
                          <a:ln w="9525">
                            <a:noFill/>
                            <a:miter lim="800000"/>
                            <a:headEnd/>
                            <a:tailEnd/>
                          </a:ln>
                        </pic:spPr>
                      </pic:pic>
                    </a:graphicData>
                  </a:graphic>
                </wp:inline>
              </w:drawing>
            </w:r>
            <w:r/>
          </w:p>
        </w:tc>
        <w:tc>
          <w:tcPr>
            <w:tcW w:w="1194" w:type="dxa"/>
            <w:tcBorders/>
            <w:shd w:fill="auto" w:val="clear"/>
          </w:tcPr>
          <w:p>
            <w:pPr>
              <w:pStyle w:val="Normal"/>
              <w:rPr>
                <w:sz w:val="36"/>
                <w:b/>
                <w:sz w:val="36"/>
                <w:b/>
                <w:rFonts w:ascii="Symbol" w:hAnsi="Symbol"/>
              </w:rPr>
            </w:pPr>
            <w:r>
              <w:rPr/>
              <w:drawing>
                <wp:inline distT="0" distB="0" distL="0" distR="0">
                  <wp:extent cx="436245" cy="4572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436245" cy="457200"/>
                          </a:xfrm>
                          <a:prstGeom prst="rect">
                            <a:avLst/>
                          </a:prstGeom>
                          <a:noFill/>
                          <a:ln w="9525">
                            <a:noFill/>
                            <a:miter lim="800000"/>
                            <a:headEnd/>
                            <a:tailEnd/>
                          </a:ln>
                        </pic:spPr>
                      </pic:pic>
                    </a:graphicData>
                  </a:graphic>
                </wp:inline>
              </w:drawing>
            </w:r>
            <w:r/>
          </w:p>
        </w:tc>
        <w:tc>
          <w:tcPr>
            <w:tcW w:w="1537" w:type="dxa"/>
            <w:tcBorders/>
            <w:shd w:fill="auto" w:val="clear"/>
          </w:tcPr>
          <w:p>
            <w:pPr>
              <w:pStyle w:val="Normal"/>
              <w:rPr>
                <w:sz w:val="36"/>
                <w:b/>
                <w:sz w:val="36"/>
                <w:b/>
                <w:rFonts w:ascii="Symbol" w:hAnsi="Symbol"/>
              </w:rPr>
            </w:pPr>
            <w:r>
              <w:rPr/>
              <w:drawing>
                <wp:inline distT="0" distB="0" distL="0" distR="0">
                  <wp:extent cx="436245" cy="4572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436245" cy="457200"/>
                          </a:xfrm>
                          <a:prstGeom prst="rect">
                            <a:avLst/>
                          </a:prstGeom>
                          <a:noFill/>
                          <a:ln w="9525">
                            <a:noFill/>
                            <a:miter lim="800000"/>
                            <a:headEnd/>
                            <a:tailEnd/>
                          </a:ln>
                        </pic:spPr>
                      </pic:pic>
                    </a:graphicData>
                  </a:graphic>
                </wp:inline>
              </w:drawing>
            </w:r>
            <w:r/>
          </w:p>
        </w:tc>
        <w:tc>
          <w:tcPr>
            <w:tcW w:w="1620" w:type="dxa"/>
            <w:tcBorders/>
            <w:shd w:fill="auto" w:val="clear"/>
          </w:tcPr>
          <w:p>
            <w:pPr>
              <w:pStyle w:val="Normal"/>
              <w:rPr>
                <w:sz w:val="36"/>
                <w:b/>
                <w:sz w:val="36"/>
                <w:b/>
                <w:rFonts w:ascii="Symbol" w:hAnsi="Symbol"/>
              </w:rPr>
            </w:pPr>
            <w:r>
              <w:rPr/>
              <w:drawing>
                <wp:inline distT="0" distB="0" distL="0" distR="0">
                  <wp:extent cx="436245" cy="45720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436245" cy="457200"/>
                          </a:xfrm>
                          <a:prstGeom prst="rect">
                            <a:avLst/>
                          </a:prstGeom>
                          <a:noFill/>
                          <a:ln w="9525">
                            <a:noFill/>
                            <a:miter lim="800000"/>
                            <a:headEnd/>
                            <a:tailEnd/>
                          </a:ln>
                        </pic:spPr>
                      </pic:pic>
                    </a:graphicData>
                  </a:graphic>
                </wp:inline>
              </w:drawing>
            </w:r>
            <w:r/>
          </w:p>
        </w:tc>
        <w:tc>
          <w:tcPr>
            <w:tcW w:w="1508" w:type="dxa"/>
            <w:tcBorders/>
            <w:shd w:fill="auto" w:val="clear"/>
          </w:tcPr>
          <w:p>
            <w:pPr>
              <w:pStyle w:val="Normal"/>
              <w:rPr>
                <w:sz w:val="36"/>
                <w:b/>
                <w:sz w:val="36"/>
                <w:b/>
                <w:rFonts w:ascii="Symbol" w:hAnsi="Symbol"/>
              </w:rPr>
            </w:pPr>
            <w:r>
              <w:rPr/>
              <w:drawing>
                <wp:inline distT="0" distB="0" distL="0" distR="0">
                  <wp:extent cx="436245" cy="4572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436245" cy="457200"/>
                          </a:xfrm>
                          <a:prstGeom prst="rect">
                            <a:avLst/>
                          </a:prstGeom>
                          <a:noFill/>
                          <a:ln w="9525">
                            <a:noFill/>
                            <a:miter lim="800000"/>
                            <a:headEnd/>
                            <a:tailEnd/>
                          </a:ln>
                        </pic:spPr>
                      </pic:pic>
                    </a:graphicData>
                  </a:graphic>
                </wp:inline>
              </w:drawing>
            </w:r>
            <w:r/>
          </w:p>
        </w:tc>
      </w:tr>
      <w:tr>
        <w:trPr>
          <w:trHeight w:val="496" w:hRule="atLeast"/>
        </w:trPr>
        <w:tc>
          <w:tcPr>
            <w:tcW w:w="511" w:type="dxa"/>
            <w:tcBorders/>
            <w:shd w:fill="auto" w:val="clear"/>
          </w:tcPr>
          <w:p>
            <w:pPr>
              <w:pStyle w:val="Normal"/>
            </w:pPr>
            <w:r>
              <w:rPr/>
            </w:r>
            <w:r/>
          </w:p>
        </w:tc>
        <w:tc>
          <w:tcPr>
            <w:tcW w:w="1586" w:type="dxa"/>
            <w:tcBorders/>
            <w:shd w:fill="auto" w:val="clear"/>
          </w:tcPr>
          <w:p>
            <w:pPr>
              <w:pStyle w:val="Normal"/>
              <w:rPr>
                <w:sz w:val="36"/>
                <w:b/>
                <w:sz w:val="36"/>
                <w:b/>
                <w:rFonts w:ascii="Symbol" w:hAnsi="Symbol"/>
              </w:rPr>
            </w:pPr>
            <w:r>
              <w:rPr>
                <w:rFonts w:ascii="Symbol" w:hAnsi="Symbol"/>
                <w:b/>
                <w:sz w:val="36"/>
              </w:rPr>
              <w:t></w:t>
            </w:r>
            <w:r/>
          </w:p>
          <w:p>
            <w:pPr>
              <w:pStyle w:val="Normal"/>
              <w:rPr>
                <w:sz w:val="22"/>
                <w:sz w:val="22"/>
              </w:rPr>
            </w:pPr>
            <w:r>
              <w:rPr>
                <w:rFonts w:ascii="Symbol" w:hAnsi="Symbol"/>
              </w:rPr>
              <w:t></w:t>
            </w:r>
            <w:r/>
          </w:p>
        </w:tc>
        <w:tc>
          <w:tcPr>
            <w:tcW w:w="1165" w:type="dxa"/>
            <w:tcBorders/>
            <w:shd w:fill="auto" w:val="clear"/>
          </w:tcPr>
          <w:p>
            <w:pPr>
              <w:pStyle w:val="Normal"/>
              <w:rPr>
                <w:sz w:val="36"/>
                <w:b/>
                <w:sz w:val="36"/>
                <w:b/>
                <w:rFonts w:ascii="Symbol" w:hAnsi="Symbol"/>
              </w:rPr>
            </w:pPr>
            <w:r>
              <w:rPr>
                <w:rFonts w:ascii="Symbol" w:hAnsi="Symbol"/>
                <w:b/>
                <w:sz w:val="36"/>
              </w:rPr>
              <w:t></w:t>
            </w:r>
            <w:r/>
          </w:p>
          <w:p>
            <w:pPr>
              <w:pStyle w:val="Normal"/>
              <w:rPr>
                <w:sz w:val="22"/>
                <w:sz w:val="22"/>
              </w:rPr>
            </w:pPr>
            <w:r>
              <w:rPr>
                <w:rFonts w:ascii="Symbol" w:hAnsi="Symbol"/>
              </w:rPr>
              <w:t></w:t>
            </w:r>
            <w:r/>
          </w:p>
        </w:tc>
        <w:tc>
          <w:tcPr>
            <w:tcW w:w="1175" w:type="dxa"/>
            <w:tcBorders/>
            <w:shd w:fill="auto" w:val="clear"/>
          </w:tcPr>
          <w:p>
            <w:pPr>
              <w:pStyle w:val="Normal"/>
              <w:rPr>
                <w:sz w:val="36"/>
                <w:b/>
                <w:sz w:val="36"/>
                <w:b/>
                <w:rFonts w:ascii="Symbol" w:hAnsi="Symbol"/>
              </w:rPr>
            </w:pPr>
            <w:r>
              <w:rPr>
                <w:rFonts w:ascii="Symbol" w:hAnsi="Symbol"/>
                <w:b/>
                <w:sz w:val="36"/>
              </w:rPr>
              <w:t></w:t>
            </w:r>
            <w:r/>
          </w:p>
          <w:p>
            <w:pPr>
              <w:pStyle w:val="Normal"/>
              <w:rPr>
                <w:sz w:val="22"/>
                <w:sz w:val="22"/>
              </w:rPr>
            </w:pPr>
            <w:r>
              <w:rPr>
                <w:sz w:val="22"/>
              </w:rPr>
              <w:t>3</w:t>
            </w:r>
            <w:r/>
          </w:p>
        </w:tc>
        <w:tc>
          <w:tcPr>
            <w:tcW w:w="1194" w:type="dxa"/>
            <w:tcBorders/>
            <w:shd w:fill="auto" w:val="clear"/>
          </w:tcPr>
          <w:p>
            <w:pPr>
              <w:pStyle w:val="Normal"/>
              <w:rPr>
                <w:sz w:val="36"/>
                <w:b/>
                <w:sz w:val="36"/>
                <w:b/>
                <w:rFonts w:ascii="Symbol" w:hAnsi="Symbol"/>
              </w:rPr>
            </w:pPr>
            <w:r>
              <w:rPr>
                <w:rFonts w:ascii="Symbol" w:hAnsi="Symbol"/>
                <w:b/>
                <w:sz w:val="36"/>
              </w:rPr>
              <w:t></w:t>
            </w:r>
            <w:r/>
          </w:p>
          <w:p>
            <w:pPr>
              <w:pStyle w:val="Normal"/>
              <w:rPr>
                <w:sz w:val="22"/>
                <w:sz w:val="22"/>
              </w:rPr>
            </w:pPr>
            <w:r>
              <w:rPr>
                <w:sz w:val="22"/>
              </w:rPr>
              <w:t>4</w:t>
            </w:r>
            <w:r/>
          </w:p>
        </w:tc>
        <w:tc>
          <w:tcPr>
            <w:tcW w:w="1537" w:type="dxa"/>
            <w:tcBorders/>
            <w:shd w:fill="auto" w:val="clear"/>
          </w:tcPr>
          <w:p>
            <w:pPr>
              <w:pStyle w:val="Normal"/>
              <w:rPr>
                <w:sz w:val="36"/>
                <w:b/>
                <w:sz w:val="36"/>
                <w:b/>
                <w:rFonts w:ascii="Symbol" w:hAnsi="Symbol"/>
              </w:rPr>
            </w:pPr>
            <w:r>
              <w:rPr>
                <w:rFonts w:ascii="Symbol" w:hAnsi="Symbol"/>
                <w:b/>
                <w:sz w:val="36"/>
              </w:rPr>
              <w:t></w:t>
            </w:r>
            <w:r/>
          </w:p>
          <w:p>
            <w:pPr>
              <w:pStyle w:val="Normal"/>
              <w:rPr>
                <w:sz w:val="22"/>
                <w:sz w:val="22"/>
              </w:rPr>
            </w:pPr>
            <w:r>
              <w:rPr>
                <w:sz w:val="22"/>
              </w:rPr>
              <w:t>5</w:t>
            </w:r>
            <w:r/>
          </w:p>
        </w:tc>
        <w:tc>
          <w:tcPr>
            <w:tcW w:w="1620" w:type="dxa"/>
            <w:tcBorders/>
            <w:shd w:fill="auto" w:val="clear"/>
          </w:tcPr>
          <w:p>
            <w:pPr>
              <w:pStyle w:val="Normal"/>
              <w:rPr>
                <w:sz w:val="36"/>
                <w:b/>
                <w:sz w:val="36"/>
                <w:b/>
                <w:rFonts w:ascii="Symbol" w:hAnsi="Symbol"/>
              </w:rPr>
            </w:pPr>
            <w:r>
              <w:rPr>
                <w:rFonts w:ascii="Symbol" w:hAnsi="Symbol"/>
                <w:b/>
                <w:sz w:val="36"/>
              </w:rPr>
              <w:t></w:t>
            </w:r>
            <w:r/>
          </w:p>
          <w:p>
            <w:pPr>
              <w:pStyle w:val="Normal"/>
              <w:rPr>
                <w:sz w:val="22"/>
                <w:sz w:val="22"/>
              </w:rPr>
            </w:pPr>
            <w:r>
              <w:rPr>
                <w:sz w:val="22"/>
              </w:rPr>
              <w:t>6</w:t>
            </w:r>
            <w:r/>
          </w:p>
        </w:tc>
        <w:tc>
          <w:tcPr>
            <w:tcW w:w="1508" w:type="dxa"/>
            <w:tcBorders/>
            <w:shd w:fill="auto" w:val="clear"/>
          </w:tcPr>
          <w:p>
            <w:pPr>
              <w:pStyle w:val="Normal"/>
              <w:rPr>
                <w:sz w:val="36"/>
                <w:b/>
                <w:sz w:val="36"/>
                <w:b/>
                <w:rFonts w:ascii="Symbol" w:hAnsi="Symbol"/>
              </w:rPr>
            </w:pPr>
            <w:r>
              <w:rPr>
                <w:rFonts w:ascii="Symbol" w:hAnsi="Symbol"/>
                <w:b/>
                <w:sz w:val="36"/>
              </w:rPr>
              <w:t></w:t>
            </w:r>
            <w:r/>
          </w:p>
          <w:p>
            <w:pPr>
              <w:pStyle w:val="Normal"/>
              <w:rPr>
                <w:sz w:val="22"/>
                <w:sz w:val="22"/>
              </w:rPr>
            </w:pPr>
            <w:r>
              <w:rPr>
                <w:sz w:val="22"/>
              </w:rPr>
              <w:t>7</w:t>
            </w:r>
            <w:r/>
          </w:p>
        </w:tc>
      </w:tr>
      <w:tr>
        <w:trPr>
          <w:trHeight w:val="344" w:hRule="atLeast"/>
        </w:trPr>
        <w:tc>
          <w:tcPr>
            <w:tcW w:w="511" w:type="dxa"/>
            <w:tcBorders/>
            <w:shd w:fill="auto" w:val="clear"/>
            <w:vAlign w:val="center"/>
          </w:tcPr>
          <w:p>
            <w:pPr>
              <w:pStyle w:val="Normal"/>
              <w:rPr>
                <w:sz w:val="18"/>
                <w:sz w:val="18"/>
                <w:szCs w:val="18"/>
              </w:rPr>
            </w:pPr>
            <w:r>
              <w:rPr>
                <w:sz w:val="18"/>
                <w:szCs w:val="18"/>
              </w:rPr>
            </w:r>
            <w:r/>
          </w:p>
        </w:tc>
        <w:tc>
          <w:tcPr>
            <w:tcW w:w="1586" w:type="dxa"/>
            <w:tcBorders/>
            <w:shd w:fill="auto" w:val="clear"/>
          </w:tcPr>
          <w:p>
            <w:pPr>
              <w:pStyle w:val="Normal"/>
              <w:rPr>
                <w:sz w:val="22"/>
                <w:sz w:val="22"/>
                <w:szCs w:val="22"/>
              </w:rPr>
            </w:pPr>
            <w:r>
              <w:rPr>
                <w:sz w:val="22"/>
                <w:szCs w:val="22"/>
              </w:rPr>
              <w:t>Außerordentlich unzufrieden</w:t>
            </w:r>
            <w:r/>
          </w:p>
        </w:tc>
        <w:tc>
          <w:tcPr>
            <w:tcW w:w="1165" w:type="dxa"/>
            <w:tcBorders/>
            <w:shd w:fill="auto" w:val="clear"/>
          </w:tcPr>
          <w:p>
            <w:pPr>
              <w:pStyle w:val="Normal"/>
              <w:rPr>
                <w:sz w:val="22"/>
                <w:sz w:val="22"/>
                <w:szCs w:val="22"/>
              </w:rPr>
            </w:pPr>
            <w:r>
              <w:rPr>
                <w:sz w:val="22"/>
                <w:szCs w:val="22"/>
              </w:rPr>
              <w:t>sehr unzufrieden</w:t>
            </w:r>
            <w:r/>
          </w:p>
        </w:tc>
        <w:tc>
          <w:tcPr>
            <w:tcW w:w="1175" w:type="dxa"/>
            <w:tcBorders/>
            <w:shd w:fill="auto" w:val="clear"/>
          </w:tcPr>
          <w:p>
            <w:pPr>
              <w:pStyle w:val="Normal"/>
              <w:rPr>
                <w:sz w:val="22"/>
                <w:sz w:val="22"/>
                <w:szCs w:val="22"/>
              </w:rPr>
            </w:pPr>
            <w:r>
              <w:rPr>
                <w:sz w:val="22"/>
                <w:szCs w:val="22"/>
              </w:rPr>
              <w:t>ziemlich unzufrieden</w:t>
            </w:r>
            <w:r/>
          </w:p>
        </w:tc>
        <w:tc>
          <w:tcPr>
            <w:tcW w:w="1194" w:type="dxa"/>
            <w:tcBorders/>
            <w:shd w:fill="auto" w:val="clear"/>
          </w:tcPr>
          <w:p>
            <w:pPr>
              <w:pStyle w:val="Normal"/>
              <w:rPr>
                <w:sz w:val="22"/>
                <w:sz w:val="22"/>
                <w:szCs w:val="22"/>
              </w:rPr>
            </w:pPr>
            <w:r>
              <w:rPr>
                <w:sz w:val="22"/>
                <w:szCs w:val="22"/>
              </w:rPr>
              <w:t>teils-</w:t>
            </w:r>
            <w:r/>
          </w:p>
          <w:p>
            <w:pPr>
              <w:pStyle w:val="Normal"/>
              <w:rPr>
                <w:sz w:val="22"/>
                <w:sz w:val="22"/>
                <w:szCs w:val="22"/>
              </w:rPr>
            </w:pPr>
            <w:r>
              <w:rPr>
                <w:sz w:val="22"/>
                <w:szCs w:val="22"/>
              </w:rPr>
              <w:t>teils</w:t>
            </w:r>
            <w:r/>
          </w:p>
        </w:tc>
        <w:tc>
          <w:tcPr>
            <w:tcW w:w="1537" w:type="dxa"/>
            <w:tcBorders/>
            <w:shd w:fill="auto" w:val="clear"/>
          </w:tcPr>
          <w:p>
            <w:pPr>
              <w:pStyle w:val="Normal"/>
              <w:rPr>
                <w:sz w:val="22"/>
                <w:sz w:val="22"/>
                <w:szCs w:val="22"/>
              </w:rPr>
            </w:pPr>
            <w:r>
              <w:rPr>
                <w:sz w:val="22"/>
                <w:szCs w:val="22"/>
              </w:rPr>
              <w:t>ziemlich zufrieden</w:t>
            </w:r>
            <w:r/>
          </w:p>
        </w:tc>
        <w:tc>
          <w:tcPr>
            <w:tcW w:w="1620" w:type="dxa"/>
            <w:tcBorders/>
            <w:shd w:fill="auto" w:val="clear"/>
          </w:tcPr>
          <w:p>
            <w:pPr>
              <w:pStyle w:val="Normal"/>
              <w:rPr>
                <w:sz w:val="22"/>
                <w:sz w:val="22"/>
                <w:szCs w:val="22"/>
              </w:rPr>
            </w:pPr>
            <w:r>
              <w:rPr>
                <w:sz w:val="22"/>
                <w:szCs w:val="22"/>
              </w:rPr>
              <w:t>sehr zufrieden</w:t>
            </w:r>
            <w:r/>
          </w:p>
        </w:tc>
        <w:tc>
          <w:tcPr>
            <w:tcW w:w="1508" w:type="dxa"/>
            <w:tcBorders/>
            <w:shd w:fill="auto" w:val="clear"/>
          </w:tcPr>
          <w:p>
            <w:pPr>
              <w:pStyle w:val="Normal"/>
              <w:rPr>
                <w:sz w:val="22"/>
                <w:sz w:val="22"/>
                <w:szCs w:val="22"/>
              </w:rPr>
            </w:pPr>
            <w:r>
              <w:rPr>
                <w:sz w:val="22"/>
                <w:szCs w:val="22"/>
              </w:rPr>
              <w:t>außerordentlich zufrieden</w:t>
            </w:r>
            <w:r/>
          </w:p>
        </w:tc>
      </w:tr>
    </w:tbl>
    <w:p>
      <w:pPr>
        <w:pStyle w:val="Normal"/>
        <w:rPr>
          <w:b/>
          <w:b/>
          <w:color w:val="C00000"/>
          <w:lang w:eastAsia="en-GB"/>
        </w:rPr>
      </w:pPr>
      <w:r>
        <w:rPr>
          <w:b/>
          <w:color w:val="C00000"/>
          <w:lang w:eastAsia="en-GB"/>
        </w:rPr>
        <w:t>Achtung! Stark verkürzter Einleitungstext im Vergleich zum Original!</w:t>
      </w:r>
      <w:r/>
    </w:p>
    <w:p>
      <w:pPr>
        <w:pStyle w:val="Normal"/>
      </w:pPr>
      <w:r>
        <w:rPr/>
        <w:t xml:space="preserve">Originaleinleitungstext: Im Folgenden interessiert uns, wie zufrieden oder unzufrieden Sie </w:t>
      </w:r>
      <w:r>
        <w:rPr>
          <w:b/>
        </w:rPr>
        <w:t>am heutigen Tag</w:t>
      </w:r>
      <w:r>
        <w:rPr/>
        <w:t xml:space="preserve"> mit Ihrem Job sind. Maßgeblich ist ausschließlich Ihre persönliche Meinung, daher gibt es keine „richtigen“ oder „falschen“ Antworten.</w:t>
      </w:r>
      <w:r/>
    </w:p>
    <w:p>
      <w:pPr>
        <w:pStyle w:val="Normal"/>
        <w:rPr>
          <w:sz w:val="20"/>
          <w:b/>
          <w:sz w:val="20"/>
          <w:b/>
          <w:szCs w:val="20"/>
          <w:color w:val="C00000"/>
          <w:lang w:eastAsia="en-GB"/>
        </w:rPr>
      </w:pPr>
      <w:r>
        <w:rPr>
          <w:b/>
          <w:color w:val="C00000"/>
          <w:lang w:eastAsia="en-GB"/>
        </w:rPr>
      </w:r>
      <w:r/>
    </w:p>
    <w:p>
      <w:pPr>
        <w:pStyle w:val="Berschrift2"/>
      </w:pPr>
      <w:r>
        <w:rPr/>
        <w:t>Abends</w:t>
      </w:r>
      <w:r/>
    </w:p>
    <w:p>
      <w:pPr>
        <w:pStyle w:val="Berschrift3"/>
      </w:pPr>
      <w:r>
        <w:rPr/>
        <w:t>Mood [PA.E; NA.E; TI.E; VI.E; SE.E]</w:t>
      </w:r>
      <w:r/>
    </w:p>
    <w:p>
      <w:pPr>
        <w:pStyle w:val="Normal"/>
        <w:rPr>
          <w:b/>
          <w:b/>
        </w:rPr>
      </w:pPr>
      <w:r>
        <w:rPr>
          <w:b/>
        </w:rPr>
        <w:t>PDA: slider oder radio button, mehrere auf eine Seite, drunter Zahlen 1-5, Zwischenwerte benennen [PA.E; NA.E; TI.E; VI.E; SE.E], manche Werte sind doppelt belegt, dann unter dem unten angegebenem Namen</w:t>
      </w:r>
      <w:r/>
    </w:p>
    <w:p>
      <w:pPr>
        <w:pStyle w:val="Normal"/>
        <w:rPr>
          <w:lang w:val="en-US"/>
        </w:rPr>
      </w:pPr>
      <w:r>
        <w:rPr>
          <w:lang w:val="en-US"/>
        </w:rPr>
        <w:t>PANAS</w:t>
      </w:r>
      <w:r/>
    </w:p>
    <w:p>
      <w:pPr>
        <w:pStyle w:val="Normal"/>
        <w:rPr>
          <w:lang w:val="en-US"/>
        </w:rPr>
      </w:pPr>
      <w:r>
        <w:rPr>
          <w:lang w:val="en-US"/>
        </w:rPr>
        <w:t>Watson, D., &amp; Clark, L. A. (1994). The PANAS-X: Manual for the positive and negative affect schedule-expanded form. University of Iowa. (NA, PA, JO, SE)</w:t>
      </w:r>
      <w:r/>
    </w:p>
    <w:p>
      <w:pPr>
        <w:pStyle w:val="Normal"/>
        <w:rPr>
          <w:lang w:val="en-US"/>
        </w:rPr>
      </w:pPr>
      <w:r>
        <w:rPr>
          <w:lang w:val="en-US"/>
        </w:rPr>
        <w:t>McNair, D., Lorr, M., &amp; Droppleman, L. (1971). Manual for the profile of mood states. San Diego, CA: Educational and Industrial Testing Service. (TI, VI)</w:t>
      </w:r>
      <w:r/>
    </w:p>
    <w:p>
      <w:pPr>
        <w:pStyle w:val="Normal"/>
      </w:pPr>
      <w:r>
        <w:rPr/>
        <w:t>Genutzt in:</w:t>
      </w:r>
      <w:r/>
    </w:p>
    <w:p>
      <w:pPr>
        <w:pStyle w:val="Normal"/>
        <w:rPr>
          <w:sz w:val="22"/>
          <w:sz w:val="22"/>
          <w:szCs w:val="22"/>
          <w:rFonts w:ascii="Calibri" w:hAnsi="Calibri"/>
          <w:color w:val="1F497D"/>
        </w:rPr>
      </w:pPr>
      <w:r>
        <w:rPr>
          <w:color w:val="1F497D"/>
          <w:sz w:val="22"/>
          <w:szCs w:val="22"/>
        </w:rPr>
        <w:t>Hahn, Binnewies &amp; Haun (2012)</w:t>
      </w:r>
      <w:r/>
    </w:p>
    <w:p>
      <w:pPr>
        <w:pStyle w:val="Normal"/>
        <w:rPr>
          <w:color w:val="C00000"/>
        </w:rPr>
      </w:pPr>
      <w:r>
        <w:rPr>
          <w:color w:val="C00000"/>
        </w:rPr>
        <w:t>Wie fühlen Sie sich gerade?</w:t>
      </w:r>
      <w:r/>
    </w:p>
    <w:tbl>
      <w:tblPr>
        <w:tblW w:w="8820" w:type="dxa"/>
        <w:jc w:val="left"/>
        <w:tblInd w:w="80" w:type="dxa"/>
        <w:tblBorders>
          <w:top w:val="single" w:sz="4" w:space="0" w:color="00000A"/>
          <w:left w:val="single" w:sz="4" w:space="0" w:color="00000A"/>
        </w:tblBorders>
        <w:tblCellMar>
          <w:top w:w="0" w:type="dxa"/>
          <w:left w:w="80" w:type="dxa"/>
          <w:bottom w:w="0" w:type="dxa"/>
          <w:right w:w="80" w:type="dxa"/>
        </w:tblCellMar>
      </w:tblPr>
      <w:tblGrid>
        <w:gridCol w:w="850"/>
        <w:gridCol w:w="1842"/>
        <w:gridCol w:w="906"/>
        <w:gridCol w:w="1439"/>
        <w:gridCol w:w="1260"/>
        <w:gridCol w:w="1259"/>
        <w:gridCol w:w="1263"/>
      </w:tblGrid>
      <w:tr>
        <w:trPr>
          <w:cantSplit w:val="true"/>
        </w:trPr>
        <w:tc>
          <w:tcPr>
            <w:tcW w:w="850" w:type="dxa"/>
            <w:tcBorders>
              <w:top w:val="single" w:sz="4" w:space="0" w:color="00000A"/>
              <w:left w:val="single" w:sz="4" w:space="0" w:color="00000A"/>
            </w:tcBorders>
            <w:shd w:fill="auto" w:val="clear"/>
            <w:tcMar>
              <w:left w:w="80" w:type="dxa"/>
            </w:tcMar>
          </w:tcPr>
          <w:p>
            <w:pPr>
              <w:pStyle w:val="Normal"/>
              <w:tabs>
                <w:tab w:val="left" w:pos="6680" w:leader="none"/>
              </w:tabs>
              <w:spacing w:before="40" w:after="40"/>
              <w:ind w:right="-193" w:hanging="0"/>
              <w:jc w:val="both"/>
              <w:rPr>
                <w:sz w:val="20"/>
                <w:sz w:val="20"/>
                <w:szCs w:val="20"/>
              </w:rPr>
            </w:pPr>
            <w:r>
              <w:rPr/>
            </w:r>
            <w:r/>
          </w:p>
        </w:tc>
        <w:tc>
          <w:tcPr>
            <w:tcW w:w="1842" w:type="dxa"/>
            <w:tcBorders>
              <w:top w:val="single" w:sz="4" w:space="0" w:color="00000A"/>
            </w:tcBorders>
            <w:shd w:fill="auto" w:val="clear"/>
          </w:tcPr>
          <w:p>
            <w:pPr>
              <w:pStyle w:val="Normal"/>
              <w:tabs>
                <w:tab w:val="left" w:pos="6680" w:leader="none"/>
              </w:tabs>
              <w:spacing w:before="40" w:after="40"/>
              <w:jc w:val="both"/>
              <w:rPr>
                <w:sz w:val="20"/>
                <w:sz w:val="20"/>
                <w:szCs w:val="20"/>
                <w:color w:val="C00000"/>
              </w:rPr>
            </w:pPr>
            <w:r>
              <w:rPr>
                <w:color w:val="C00000"/>
              </w:rPr>
            </w:r>
            <w:r/>
          </w:p>
        </w:tc>
        <w:tc>
          <w:tcPr>
            <w:tcW w:w="906"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gar nicht</w:t>
            </w:r>
            <w:r/>
          </w:p>
        </w:tc>
        <w:tc>
          <w:tcPr>
            <w:tcW w:w="1439"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schwach</w:t>
            </w:r>
            <w:r/>
          </w:p>
        </w:tc>
        <w:tc>
          <w:tcPr>
            <w:tcW w:w="1260" w:type="dxa"/>
            <w:tcBorders>
              <w:top w:val="single" w:sz="4" w:space="0" w:color="00000A"/>
            </w:tcBorders>
            <w:shd w:fill="auto" w:val="clear"/>
          </w:tcPr>
          <w:p>
            <w:pPr>
              <w:pStyle w:val="Normal"/>
              <w:spacing w:before="40" w:after="40"/>
              <w:ind w:right="-100" w:hanging="0"/>
              <w:jc w:val="center"/>
              <w:rPr>
                <w:b/>
                <w:b/>
                <w:color w:val="C00000"/>
              </w:rPr>
            </w:pPr>
            <w:r>
              <w:rPr>
                <w:b/>
                <w:color w:val="C00000"/>
              </w:rPr>
              <w:t>etwas</w:t>
            </w:r>
            <w:r/>
          </w:p>
        </w:tc>
        <w:tc>
          <w:tcPr>
            <w:tcW w:w="1259" w:type="dxa"/>
            <w:tcBorders>
              <w:top w:val="single" w:sz="4" w:space="0" w:color="00000A"/>
            </w:tcBorders>
            <w:shd w:fill="auto" w:val="clear"/>
          </w:tcPr>
          <w:p>
            <w:pPr>
              <w:pStyle w:val="Normal"/>
              <w:spacing w:before="40" w:after="40"/>
              <w:ind w:left="-100" w:right="-100" w:hanging="0"/>
              <w:jc w:val="center"/>
              <w:rPr>
                <w:b/>
                <w:b/>
                <w:color w:val="C00000"/>
              </w:rPr>
            </w:pPr>
            <w:r>
              <w:rPr>
                <w:b/>
                <w:color w:val="C00000"/>
              </w:rPr>
              <w:t>ziemlich</w:t>
            </w:r>
            <w:r/>
          </w:p>
        </w:tc>
        <w:tc>
          <w:tcPr>
            <w:tcW w:w="1263" w:type="dxa"/>
            <w:tcBorders>
              <w:top w:val="single" w:sz="4" w:space="0" w:color="00000A"/>
              <w:right w:val="single" w:sz="4" w:space="0" w:color="00000A"/>
              <w:insideV w:val="single" w:sz="4" w:space="0" w:color="00000A"/>
            </w:tcBorders>
            <w:shd w:fill="auto" w:val="clear"/>
          </w:tcPr>
          <w:p>
            <w:pPr>
              <w:pStyle w:val="Normal"/>
              <w:spacing w:before="40" w:after="40"/>
              <w:ind w:left="-100" w:right="-100" w:hanging="0"/>
              <w:jc w:val="center"/>
              <w:rPr>
                <w:b/>
                <w:b/>
                <w:color w:val="C00000"/>
              </w:rPr>
            </w:pPr>
            <w:r>
              <w:rPr>
                <w:b/>
                <w:color w:val="C00000"/>
              </w:rPr>
              <w:t>Sehr stark</w:t>
            </w:r>
            <w:r/>
          </w:p>
        </w:tc>
      </w:tr>
      <w:tr>
        <w:trPr>
          <w:trHeight w:val="517"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NA1</w:t>
            </w:r>
            <w:r/>
          </w:p>
        </w:tc>
        <w:tc>
          <w:tcPr>
            <w:tcW w:w="1842" w:type="dxa"/>
            <w:tcBorders/>
            <w:shd w:fill="auto" w:val="clear"/>
            <w:vAlign w:val="center"/>
          </w:tcPr>
          <w:p>
            <w:pPr>
              <w:pStyle w:val="Normal"/>
              <w:tabs>
                <w:tab w:val="left" w:pos="6680" w:leader="none"/>
              </w:tabs>
              <w:jc w:val="both"/>
              <w:rPr>
                <w:sz w:val="20"/>
                <w:sz w:val="20"/>
                <w:szCs w:val="20"/>
              </w:rPr>
            </w:pPr>
            <w:r>
              <w:rPr/>
              <w:t>Bekümmert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59"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SE1</w:t>
            </w:r>
            <w:r/>
          </w:p>
        </w:tc>
        <w:tc>
          <w:tcPr>
            <w:tcW w:w="1842" w:type="dxa"/>
            <w:tcBorders/>
            <w:shd w:fill="auto" w:val="clear"/>
            <w:vAlign w:val="center"/>
          </w:tcPr>
          <w:p>
            <w:pPr>
              <w:pStyle w:val="Normal"/>
              <w:tabs>
                <w:tab w:val="left" w:pos="6680" w:leader="none"/>
              </w:tabs>
              <w:jc w:val="both"/>
              <w:rPr>
                <w:sz w:val="20"/>
                <w:sz w:val="20"/>
                <w:szCs w:val="20"/>
              </w:rPr>
            </w:pPr>
            <w:r>
              <w:rPr/>
              <w:t>Entspannt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41"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PAVI1</w:t>
            </w:r>
            <w:r/>
          </w:p>
        </w:tc>
        <w:tc>
          <w:tcPr>
            <w:tcW w:w="1842" w:type="dxa"/>
            <w:tcBorders/>
            <w:shd w:fill="auto" w:val="clear"/>
            <w:vAlign w:val="center"/>
          </w:tcPr>
          <w:p>
            <w:pPr>
              <w:pStyle w:val="Normal"/>
              <w:tabs>
                <w:tab w:val="left" w:pos="6680" w:leader="none"/>
              </w:tabs>
              <w:jc w:val="both"/>
              <w:rPr>
                <w:sz w:val="20"/>
                <w:sz w:val="20"/>
                <w:szCs w:val="20"/>
              </w:rPr>
            </w:pPr>
            <w:r>
              <w:rPr/>
              <w:t>Aktiv</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9"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NA2</w:t>
            </w:r>
            <w:r/>
          </w:p>
        </w:tc>
        <w:tc>
          <w:tcPr>
            <w:tcW w:w="1842" w:type="dxa"/>
            <w:tcBorders/>
            <w:shd w:fill="auto" w:val="clear"/>
            <w:vAlign w:val="center"/>
          </w:tcPr>
          <w:p>
            <w:pPr>
              <w:pStyle w:val="Normal"/>
              <w:tabs>
                <w:tab w:val="left" w:pos="6680" w:leader="none"/>
              </w:tabs>
              <w:jc w:val="both"/>
              <w:rPr>
                <w:sz w:val="20"/>
                <w:sz w:val="20"/>
                <w:szCs w:val="20"/>
              </w:rPr>
            </w:pPr>
            <w:r>
              <w:rPr/>
              <w:t>Verärgert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3"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SE2</w:t>
            </w:r>
            <w:r/>
          </w:p>
        </w:tc>
        <w:tc>
          <w:tcPr>
            <w:tcW w:w="1842" w:type="dxa"/>
            <w:tcBorders/>
            <w:shd w:fill="auto" w:val="clear"/>
            <w:vAlign w:val="center"/>
          </w:tcPr>
          <w:p>
            <w:pPr>
              <w:pStyle w:val="Normal"/>
              <w:tabs>
                <w:tab w:val="left" w:pos="6680" w:leader="none"/>
              </w:tabs>
              <w:jc w:val="both"/>
              <w:rPr>
                <w:sz w:val="20"/>
                <w:sz w:val="20"/>
                <w:szCs w:val="20"/>
              </w:rPr>
            </w:pPr>
            <w:r>
              <w:rPr/>
              <w:t>Gelassen</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3"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PA2</w:t>
            </w:r>
            <w:r/>
          </w:p>
        </w:tc>
        <w:tc>
          <w:tcPr>
            <w:tcW w:w="1842" w:type="dxa"/>
            <w:tcBorders/>
            <w:shd w:fill="auto" w:val="clear"/>
            <w:vAlign w:val="center"/>
          </w:tcPr>
          <w:p>
            <w:pPr>
              <w:pStyle w:val="Normal"/>
              <w:tabs>
                <w:tab w:val="left" w:pos="6680" w:leader="none"/>
              </w:tabs>
              <w:jc w:val="both"/>
              <w:rPr>
                <w:sz w:val="20"/>
                <w:sz w:val="20"/>
                <w:szCs w:val="20"/>
              </w:rPr>
            </w:pPr>
            <w:r>
              <w:rPr/>
              <w:t>Interessiert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38"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TI1</w:t>
            </w:r>
            <w:r/>
          </w:p>
        </w:tc>
        <w:tc>
          <w:tcPr>
            <w:tcW w:w="1842" w:type="dxa"/>
            <w:tcBorders/>
            <w:shd w:fill="auto" w:val="clear"/>
            <w:vAlign w:val="center"/>
          </w:tcPr>
          <w:p>
            <w:pPr>
              <w:pStyle w:val="Normal"/>
              <w:tabs>
                <w:tab w:val="left" w:pos="6680" w:leader="none"/>
              </w:tabs>
              <w:jc w:val="both"/>
              <w:rPr>
                <w:sz w:val="20"/>
                <w:sz w:val="20"/>
                <w:szCs w:val="20"/>
              </w:rPr>
            </w:pPr>
            <w:r>
              <w:rPr/>
              <w:t>Erschöpft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6"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VI2</w:t>
            </w:r>
            <w:r/>
          </w:p>
        </w:tc>
        <w:tc>
          <w:tcPr>
            <w:tcW w:w="1842" w:type="dxa"/>
            <w:tcBorders/>
            <w:shd w:fill="auto" w:val="clear"/>
            <w:vAlign w:val="center"/>
          </w:tcPr>
          <w:p>
            <w:pPr>
              <w:pStyle w:val="Normal"/>
              <w:tabs>
                <w:tab w:val="left" w:pos="6680" w:leader="none"/>
              </w:tabs>
              <w:jc w:val="both"/>
              <w:rPr>
                <w:sz w:val="20"/>
                <w:sz w:val="20"/>
                <w:szCs w:val="20"/>
              </w:rPr>
            </w:pPr>
            <w:r>
              <w:rPr/>
              <w:t>energiegeladen</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6"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NA3</w:t>
            </w:r>
            <w:r/>
          </w:p>
        </w:tc>
        <w:tc>
          <w:tcPr>
            <w:tcW w:w="1842" w:type="dxa"/>
            <w:tcBorders/>
            <w:shd w:fill="auto" w:val="clear"/>
            <w:vAlign w:val="center"/>
          </w:tcPr>
          <w:p>
            <w:pPr>
              <w:pStyle w:val="Normal"/>
              <w:tabs>
                <w:tab w:val="left" w:pos="6680" w:leader="none"/>
              </w:tabs>
              <w:jc w:val="both"/>
              <w:rPr>
                <w:sz w:val="20"/>
                <w:sz w:val="20"/>
                <w:szCs w:val="20"/>
              </w:rPr>
            </w:pPr>
            <w:r>
              <w:rPr/>
              <w:t>Gereizt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28"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SE3</w:t>
            </w:r>
            <w:r/>
          </w:p>
        </w:tc>
        <w:tc>
          <w:tcPr>
            <w:tcW w:w="1842" w:type="dxa"/>
            <w:tcBorders/>
            <w:shd w:fill="auto" w:val="clear"/>
            <w:vAlign w:val="center"/>
          </w:tcPr>
          <w:p>
            <w:pPr>
              <w:pStyle w:val="Normal"/>
              <w:tabs>
                <w:tab w:val="left" w:pos="6680" w:leader="none"/>
              </w:tabs>
              <w:jc w:val="both"/>
              <w:rPr>
                <w:sz w:val="20"/>
                <w:sz w:val="20"/>
                <w:szCs w:val="20"/>
              </w:rPr>
            </w:pPr>
            <w:r>
              <w:rPr/>
              <w:t>Ruhig</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500"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PA2</w:t>
            </w:r>
            <w:r/>
          </w:p>
        </w:tc>
        <w:tc>
          <w:tcPr>
            <w:tcW w:w="1842" w:type="dxa"/>
            <w:tcBorders/>
            <w:shd w:fill="auto" w:val="clear"/>
            <w:vAlign w:val="center"/>
          </w:tcPr>
          <w:p>
            <w:pPr>
              <w:pStyle w:val="Normal"/>
              <w:tabs>
                <w:tab w:val="left" w:pos="6680" w:leader="none"/>
              </w:tabs>
              <w:jc w:val="both"/>
              <w:rPr>
                <w:sz w:val="20"/>
                <w:sz w:val="20"/>
                <w:szCs w:val="20"/>
              </w:rPr>
            </w:pPr>
            <w:r>
              <w:rPr/>
              <w:t>freudig erregt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TI2</w:t>
            </w:r>
            <w:r/>
          </w:p>
        </w:tc>
        <w:tc>
          <w:tcPr>
            <w:tcW w:w="1842" w:type="dxa"/>
            <w:tcBorders/>
            <w:shd w:fill="auto" w:val="clear"/>
            <w:vAlign w:val="center"/>
          </w:tcPr>
          <w:p>
            <w:pPr>
              <w:pStyle w:val="Normal"/>
              <w:tabs>
                <w:tab w:val="left" w:pos="6680" w:leader="none"/>
              </w:tabs>
              <w:jc w:val="both"/>
              <w:rPr>
                <w:sz w:val="20"/>
                <w:sz w:val="20"/>
                <w:szCs w:val="20"/>
              </w:rPr>
            </w:pPr>
            <w:r>
              <w:rPr/>
              <w:t>Ermattet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NA5</w:t>
            </w:r>
            <w:r/>
          </w:p>
        </w:tc>
        <w:tc>
          <w:tcPr>
            <w:tcW w:w="1842" w:type="dxa"/>
            <w:tcBorders/>
            <w:shd w:fill="auto" w:val="clear"/>
            <w:vAlign w:val="center"/>
          </w:tcPr>
          <w:p>
            <w:pPr>
              <w:pStyle w:val="Normal"/>
              <w:tabs>
                <w:tab w:val="left" w:pos="6680" w:leader="none"/>
              </w:tabs>
              <w:jc w:val="both"/>
              <w:rPr>
                <w:sz w:val="20"/>
                <w:sz w:val="20"/>
                <w:szCs w:val="20"/>
              </w:rPr>
            </w:pPr>
            <w:r>
              <w:rPr/>
              <w:t>durcheinander</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VI3</w:t>
            </w:r>
            <w:r/>
          </w:p>
        </w:tc>
        <w:tc>
          <w:tcPr>
            <w:tcW w:w="1842" w:type="dxa"/>
            <w:tcBorders/>
            <w:shd w:fill="auto" w:val="clear"/>
            <w:vAlign w:val="center"/>
          </w:tcPr>
          <w:p>
            <w:pPr>
              <w:pStyle w:val="Normal"/>
              <w:tabs>
                <w:tab w:val="left" w:pos="6680" w:leader="none"/>
              </w:tabs>
              <w:jc w:val="both"/>
              <w:rPr>
                <w:sz w:val="20"/>
                <w:sz w:val="20"/>
                <w:szCs w:val="20"/>
              </w:rPr>
            </w:pPr>
            <w:r>
              <w:rPr/>
              <w:t>Munter</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NA4</w:t>
            </w:r>
            <w:r/>
          </w:p>
        </w:tc>
        <w:tc>
          <w:tcPr>
            <w:tcW w:w="1842" w:type="dxa"/>
            <w:tcBorders/>
            <w:shd w:fill="auto" w:val="clear"/>
            <w:vAlign w:val="center"/>
          </w:tcPr>
          <w:p>
            <w:pPr>
              <w:pStyle w:val="Normal"/>
              <w:tabs>
                <w:tab w:val="left" w:pos="6680" w:leader="none"/>
              </w:tabs>
              <w:jc w:val="both"/>
              <w:rPr>
                <w:sz w:val="20"/>
                <w:sz w:val="20"/>
                <w:szCs w:val="20"/>
              </w:rPr>
            </w:pPr>
            <w:r>
              <w:rPr/>
              <w:t>Nervös</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PA4</w:t>
            </w:r>
            <w:r/>
          </w:p>
        </w:tc>
        <w:tc>
          <w:tcPr>
            <w:tcW w:w="1842" w:type="dxa"/>
            <w:tcBorders/>
            <w:shd w:fill="auto" w:val="clear"/>
            <w:vAlign w:val="center"/>
          </w:tcPr>
          <w:p>
            <w:pPr>
              <w:pStyle w:val="Normal"/>
              <w:tabs>
                <w:tab w:val="left" w:pos="6680" w:leader="none"/>
              </w:tabs>
              <w:jc w:val="both"/>
              <w:rPr>
                <w:sz w:val="20"/>
                <w:sz w:val="20"/>
                <w:szCs w:val="20"/>
              </w:rPr>
            </w:pPr>
            <w:r>
              <w:rPr/>
              <w:t>Stark</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VI4</w:t>
            </w:r>
            <w:r/>
          </w:p>
        </w:tc>
        <w:tc>
          <w:tcPr>
            <w:tcW w:w="1842" w:type="dxa"/>
            <w:tcBorders/>
            <w:shd w:fill="auto" w:val="clear"/>
            <w:vAlign w:val="center"/>
          </w:tcPr>
          <w:p>
            <w:pPr>
              <w:pStyle w:val="Normal"/>
              <w:tabs>
                <w:tab w:val="left" w:pos="6680" w:leader="none"/>
              </w:tabs>
              <w:jc w:val="both"/>
              <w:rPr>
                <w:sz w:val="20"/>
                <w:sz w:val="20"/>
                <w:szCs w:val="20"/>
              </w:rPr>
            </w:pPr>
            <w:r>
              <w:rPr/>
              <w:t>Tatkräftig</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PA5</w:t>
            </w:r>
            <w:r/>
          </w:p>
        </w:tc>
        <w:tc>
          <w:tcPr>
            <w:tcW w:w="1842" w:type="dxa"/>
            <w:tcBorders/>
            <w:shd w:fill="auto" w:val="clear"/>
            <w:vAlign w:val="center"/>
          </w:tcPr>
          <w:p>
            <w:pPr>
              <w:pStyle w:val="Normal"/>
              <w:tabs>
                <w:tab w:val="left" w:pos="6680" w:leader="none"/>
              </w:tabs>
              <w:jc w:val="both"/>
              <w:rPr>
                <w:sz w:val="20"/>
                <w:sz w:val="20"/>
                <w:szCs w:val="20"/>
              </w:rPr>
            </w:pPr>
            <w:r>
              <w:rPr/>
              <w:t>Angeregt</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NA6</w:t>
            </w:r>
            <w:r/>
          </w:p>
        </w:tc>
        <w:tc>
          <w:tcPr>
            <w:tcW w:w="1842" w:type="dxa"/>
            <w:tcBorders/>
            <w:shd w:fill="auto" w:val="clear"/>
            <w:vAlign w:val="center"/>
          </w:tcPr>
          <w:p>
            <w:pPr>
              <w:pStyle w:val="Normal"/>
              <w:tabs>
                <w:tab w:val="left" w:pos="6680" w:leader="none"/>
              </w:tabs>
              <w:jc w:val="both"/>
              <w:rPr>
                <w:sz w:val="20"/>
                <w:sz w:val="20"/>
                <w:szCs w:val="20"/>
              </w:rPr>
            </w:pPr>
            <w:r>
              <w:rPr/>
              <w:t>Ängstlich</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PA6</w:t>
            </w:r>
            <w:r/>
          </w:p>
        </w:tc>
        <w:tc>
          <w:tcPr>
            <w:tcW w:w="1842" w:type="dxa"/>
            <w:tcBorders/>
            <w:shd w:fill="auto" w:val="clear"/>
            <w:vAlign w:val="center"/>
          </w:tcPr>
          <w:p>
            <w:pPr>
              <w:pStyle w:val="Normal"/>
              <w:tabs>
                <w:tab w:val="left" w:pos="6680" w:leader="none"/>
              </w:tabs>
              <w:jc w:val="both"/>
              <w:rPr>
                <w:sz w:val="20"/>
                <w:sz w:val="20"/>
                <w:szCs w:val="20"/>
              </w:rPr>
            </w:pPr>
            <w:r>
              <w:rPr/>
              <w:t>Wach</w:t>
            </w:r>
            <w:r/>
          </w:p>
        </w:tc>
        <w:tc>
          <w:tcPr>
            <w:tcW w:w="906" w:type="dxa"/>
            <w:tcBorders/>
            <w:shd w:fill="auto" w:val="clear"/>
            <w:vAlign w:val="center"/>
          </w:tcPr>
          <w:p>
            <w:pPr>
              <w:pStyle w:val="Normal"/>
              <w:jc w:val="center"/>
              <w:rPr>
                <w:sz w:val="20"/>
                <w:sz w:val="20"/>
                <w:szCs w:val="20"/>
              </w:rPr>
            </w:pPr>
            <w:r>
              <w:rPr/>
              <w:t>1</w:t>
            </w:r>
            <w:r/>
          </w:p>
        </w:tc>
        <w:tc>
          <w:tcPr>
            <w:tcW w:w="1439" w:type="dxa"/>
            <w:tcBorders/>
            <w:shd w:fill="auto" w:val="clear"/>
            <w:vAlign w:val="center"/>
          </w:tcPr>
          <w:p>
            <w:pPr>
              <w:pStyle w:val="Normal"/>
              <w:jc w:val="center"/>
              <w:rPr>
                <w:sz w:val="20"/>
                <w:sz w:val="20"/>
                <w:szCs w:val="20"/>
              </w:rPr>
            </w:pPr>
            <w:r>
              <w:rPr/>
              <w:t>2</w:t>
            </w:r>
            <w:r/>
          </w:p>
        </w:tc>
        <w:tc>
          <w:tcPr>
            <w:tcW w:w="1260" w:type="dxa"/>
            <w:tcBorders/>
            <w:shd w:fill="auto" w:val="clear"/>
            <w:vAlign w:val="center"/>
          </w:tcPr>
          <w:p>
            <w:pPr>
              <w:pStyle w:val="Normal"/>
              <w:jc w:val="center"/>
              <w:rPr>
                <w:sz w:val="20"/>
                <w:sz w:val="20"/>
                <w:szCs w:val="20"/>
              </w:rPr>
            </w:pPr>
            <w:r>
              <w:rPr/>
              <w:t>3</w:t>
            </w:r>
            <w:r/>
          </w:p>
        </w:tc>
        <w:tc>
          <w:tcPr>
            <w:tcW w:w="1259" w:type="dxa"/>
            <w:tcBorders/>
            <w:shd w:fill="auto" w:val="clear"/>
            <w:vAlign w:val="center"/>
          </w:tcPr>
          <w:p>
            <w:pPr>
              <w:pStyle w:val="Normal"/>
              <w:jc w:val="center"/>
              <w:rPr>
                <w:sz w:val="20"/>
                <w:sz w:val="20"/>
                <w:szCs w:val="20"/>
              </w:rPr>
            </w:pPr>
            <w:r>
              <w:rPr/>
              <w:t>4</w:t>
            </w:r>
            <w:r/>
          </w:p>
        </w:tc>
        <w:tc>
          <w:tcPr>
            <w:tcW w:w="1263" w:type="dxa"/>
            <w:tcBorders>
              <w:right w:val="single" w:sz="4" w:space="0" w:color="00000A"/>
              <w:insideV w:val="single" w:sz="4" w:space="0" w:color="00000A"/>
            </w:tcBorders>
            <w:shd w:fill="auto" w:val="clear"/>
            <w:vAlign w:val="center"/>
          </w:tcPr>
          <w:p>
            <w:pPr>
              <w:pStyle w:val="Normal"/>
              <w:jc w:val="center"/>
              <w:rPr>
                <w:sz w:val="20"/>
                <w:sz w:val="20"/>
                <w:szCs w:val="20"/>
              </w:rPr>
            </w:pPr>
            <w:r>
              <w:rPr/>
              <w:t>5</w:t>
            </w:r>
            <w:r/>
          </w:p>
        </w:tc>
      </w:tr>
      <w:tr>
        <w:trPr>
          <w:trHeight w:val="484" w:hRule="atLeast"/>
          <w:cantSplit w:val="true"/>
        </w:trPr>
        <w:tc>
          <w:tcPr>
            <w:tcW w:w="850" w:type="dxa"/>
            <w:tcBorders>
              <w:left w:val="single" w:sz="4" w:space="0" w:color="00000A"/>
              <w:bottom w:val="single" w:sz="4" w:space="0" w:color="00000A"/>
              <w:insideH w:val="single" w:sz="4" w:space="0" w:color="00000A"/>
            </w:tcBorders>
            <w:shd w:fill="auto" w:val="clear"/>
            <w:tcMar>
              <w:left w:w="80" w:type="dxa"/>
            </w:tcMar>
            <w:vAlign w:val="center"/>
          </w:tcPr>
          <w:p>
            <w:pPr>
              <w:pStyle w:val="Normal"/>
              <w:tabs>
                <w:tab w:val="left" w:pos="6680" w:leader="none"/>
              </w:tabs>
              <w:ind w:right="-193" w:hanging="0"/>
              <w:jc w:val="both"/>
              <w:rPr>
                <w:sz w:val="20"/>
                <w:sz w:val="20"/>
                <w:szCs w:val="20"/>
              </w:rPr>
            </w:pPr>
            <w:r>
              <w:rPr/>
              <w:t>TI3</w:t>
            </w:r>
            <w:r/>
          </w:p>
        </w:tc>
        <w:tc>
          <w:tcPr>
            <w:tcW w:w="1842" w:type="dxa"/>
            <w:tcBorders>
              <w:bottom w:val="single" w:sz="4" w:space="0" w:color="00000A"/>
              <w:insideH w:val="single" w:sz="4" w:space="0" w:color="00000A"/>
            </w:tcBorders>
            <w:shd w:fill="auto" w:val="clear"/>
            <w:vAlign w:val="center"/>
          </w:tcPr>
          <w:p>
            <w:pPr>
              <w:pStyle w:val="Normal"/>
              <w:tabs>
                <w:tab w:val="left" w:pos="6680" w:leader="none"/>
              </w:tabs>
              <w:jc w:val="both"/>
              <w:rPr>
                <w:sz w:val="20"/>
                <w:sz w:val="20"/>
                <w:szCs w:val="20"/>
              </w:rPr>
            </w:pPr>
            <w:r>
              <w:rPr/>
              <w:t>Entkräftet</w:t>
            </w:r>
            <w:r/>
          </w:p>
        </w:tc>
        <w:tc>
          <w:tcPr>
            <w:tcW w:w="906" w:type="dxa"/>
            <w:tcBorders>
              <w:bottom w:val="single" w:sz="4" w:space="0" w:color="00000A"/>
              <w:insideH w:val="single" w:sz="4" w:space="0" w:color="00000A"/>
            </w:tcBorders>
            <w:shd w:fill="auto" w:val="clear"/>
            <w:vAlign w:val="center"/>
          </w:tcPr>
          <w:p>
            <w:pPr>
              <w:pStyle w:val="Normal"/>
              <w:jc w:val="center"/>
              <w:rPr>
                <w:sz w:val="20"/>
                <w:sz w:val="20"/>
                <w:szCs w:val="20"/>
              </w:rPr>
            </w:pPr>
            <w:r>
              <w:rPr/>
              <w:t>1</w:t>
            </w:r>
            <w:r/>
          </w:p>
        </w:tc>
        <w:tc>
          <w:tcPr>
            <w:tcW w:w="1439" w:type="dxa"/>
            <w:tcBorders>
              <w:bottom w:val="single" w:sz="4" w:space="0" w:color="00000A"/>
              <w:insideH w:val="single" w:sz="4" w:space="0" w:color="00000A"/>
            </w:tcBorders>
            <w:shd w:fill="auto" w:val="clear"/>
            <w:vAlign w:val="center"/>
          </w:tcPr>
          <w:p>
            <w:pPr>
              <w:pStyle w:val="Normal"/>
              <w:jc w:val="center"/>
              <w:rPr>
                <w:sz w:val="20"/>
                <w:sz w:val="20"/>
                <w:szCs w:val="20"/>
              </w:rPr>
            </w:pPr>
            <w:r>
              <w:rPr/>
              <w:t>2</w:t>
            </w:r>
            <w:r/>
          </w:p>
        </w:tc>
        <w:tc>
          <w:tcPr>
            <w:tcW w:w="1260" w:type="dxa"/>
            <w:tcBorders>
              <w:bottom w:val="single" w:sz="4" w:space="0" w:color="00000A"/>
              <w:insideH w:val="single" w:sz="4" w:space="0" w:color="00000A"/>
            </w:tcBorders>
            <w:shd w:fill="auto" w:val="clear"/>
            <w:vAlign w:val="center"/>
          </w:tcPr>
          <w:p>
            <w:pPr>
              <w:pStyle w:val="Normal"/>
              <w:jc w:val="center"/>
              <w:rPr>
                <w:sz w:val="20"/>
                <w:sz w:val="20"/>
                <w:szCs w:val="20"/>
              </w:rPr>
            </w:pPr>
            <w:r>
              <w:rPr/>
              <w:t>3</w:t>
            </w:r>
            <w:r/>
          </w:p>
        </w:tc>
        <w:tc>
          <w:tcPr>
            <w:tcW w:w="1259" w:type="dxa"/>
            <w:tcBorders>
              <w:bottom w:val="single" w:sz="4" w:space="0" w:color="00000A"/>
              <w:insideH w:val="single" w:sz="4" w:space="0" w:color="00000A"/>
            </w:tcBorders>
            <w:shd w:fill="auto" w:val="clear"/>
            <w:vAlign w:val="center"/>
          </w:tcPr>
          <w:p>
            <w:pPr>
              <w:pStyle w:val="Normal"/>
              <w:jc w:val="center"/>
              <w:rPr>
                <w:sz w:val="20"/>
                <w:sz w:val="20"/>
                <w:szCs w:val="20"/>
              </w:rPr>
            </w:pPr>
            <w:r>
              <w:rPr/>
              <w:t>4</w:t>
            </w:r>
            <w:r/>
          </w:p>
        </w:tc>
        <w:tc>
          <w:tcPr>
            <w:tcW w:w="1263" w:type="dxa"/>
            <w:tcBorders>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sz w:val="20"/>
                <w:sz w:val="20"/>
                <w:szCs w:val="20"/>
              </w:rPr>
            </w:pPr>
            <w:r>
              <w:rPr/>
              <w:t>5</w:t>
            </w:r>
            <w:r/>
          </w:p>
        </w:tc>
      </w:tr>
    </w:tbl>
    <w:p>
      <w:pPr>
        <w:pStyle w:val="Normal"/>
        <w:spacing w:lineRule="auto" w:line="360"/>
        <w:rPr>
          <w:rFonts w:ascii="Arial" w:hAnsi="Arial" w:cs="Arial"/>
        </w:rPr>
      </w:pPr>
      <w:r>
        <w:rPr>
          <w:rFonts w:cs="Arial" w:ascii="Arial" w:hAnsi="Arial"/>
        </w:rPr>
        <w:t xml:space="preserve">PA </w:t>
      </w:r>
      <w:r>
        <w:rPr/>
        <w:t>Aktiv Interessiert freudig erregt Stark Angeregt Wach</w:t>
      </w:r>
      <w:r/>
    </w:p>
    <w:p>
      <w:pPr>
        <w:pStyle w:val="Normal"/>
        <w:tabs>
          <w:tab w:val="left" w:pos="6680" w:leader="none"/>
        </w:tabs>
      </w:pPr>
      <w:r>
        <w:rPr>
          <w:rFonts w:cs="Arial" w:ascii="Arial" w:hAnsi="Arial"/>
        </w:rPr>
        <w:t xml:space="preserve">NA </w:t>
      </w:r>
      <w:r>
        <w:rPr/>
        <w:t>Bekümmert Verärgert Gereizt durcheinander Nervös Ängstlich</w:t>
      </w:r>
      <w:r/>
    </w:p>
    <w:p>
      <w:pPr>
        <w:pStyle w:val="Normal"/>
        <w:spacing w:lineRule="auto" w:line="360"/>
        <w:rPr>
          <w:rFonts w:ascii="Arial" w:hAnsi="Arial" w:cs="Arial"/>
        </w:rPr>
      </w:pPr>
      <w:r>
        <w:rPr>
          <w:rFonts w:cs="Arial" w:ascii="Arial" w:hAnsi="Arial"/>
        </w:rPr>
        <w:t xml:space="preserve">TIRED/Fatigue </w:t>
      </w:r>
      <w:r>
        <w:rPr/>
        <w:t>Erschöpft Ermattet Entkräftet</w:t>
      </w:r>
      <w:r/>
    </w:p>
    <w:p>
      <w:pPr>
        <w:pStyle w:val="Normal"/>
        <w:tabs>
          <w:tab w:val="left" w:pos="6680" w:leader="none"/>
        </w:tabs>
      </w:pPr>
      <w:r>
        <w:rPr>
          <w:rFonts w:cs="Arial" w:ascii="Arial" w:hAnsi="Arial"/>
        </w:rPr>
        <w:t xml:space="preserve">VIGOR </w:t>
      </w:r>
      <w:r>
        <w:rPr/>
        <w:t>energiegeladen Munter Tatkräftig</w:t>
      </w:r>
      <w:r/>
    </w:p>
    <w:p>
      <w:pPr>
        <w:pStyle w:val="Normal"/>
        <w:spacing w:lineRule="auto" w:line="360"/>
      </w:pPr>
      <w:r>
        <w:rPr>
          <w:rFonts w:cs="Arial" w:ascii="Arial" w:hAnsi="Arial"/>
        </w:rPr>
        <w:t>SERENITY</w:t>
      </w:r>
      <w:r>
        <w:rPr/>
        <w:t xml:space="preserve"> Entspannt Gelassen Ruhig</w:t>
      </w:r>
      <w:r/>
    </w:p>
    <w:p>
      <w:pPr>
        <w:pStyle w:val="Normal"/>
        <w:spacing w:lineRule="auto" w:line="360"/>
        <w:rPr>
          <w:b/>
          <w:b/>
          <w:rFonts w:ascii="Arial" w:hAnsi="Arial" w:cs="Arial"/>
          <w:color w:val="C00000"/>
        </w:rPr>
      </w:pPr>
      <w:r>
        <w:rPr>
          <w:b/>
          <w:color w:val="C00000"/>
        </w:rPr>
        <w:t>Einleitungstext geändert, Skalierung geändert, Oginalantwortfomat: gar nicht-ein bisschen-einigermaßen-erheblich-äußerst</w:t>
      </w:r>
      <w:r/>
    </w:p>
    <w:p>
      <w:pPr>
        <w:pStyle w:val="Berschrift3"/>
      </w:pPr>
      <w:r>
        <w:rPr/>
        <w:t xml:space="preserve">Überstunden [overti] </w:t>
      </w:r>
      <w:r/>
    </w:p>
    <w:p>
      <w:pPr>
        <w:pStyle w:val="Normal"/>
        <w:rPr>
          <w:b/>
          <w:b/>
        </w:rPr>
      </w:pPr>
      <w:r>
        <w:rPr>
          <w:b/>
        </w:rPr>
        <w:t>PDA: dropdown list (oder Eingabe) oder Spinner [overti]</w:t>
      </w:r>
      <w:r/>
    </w:p>
    <w:p>
      <w:pPr>
        <w:pStyle w:val="Normal"/>
      </w:pPr>
      <w:r>
        <w:rPr/>
        <w:t xml:space="preserve">Wie lange haben Sie heute nach der Beantwortung des letzten Fragebogens noch gearbeitet? </w:t>
      </w:r>
      <w:r/>
    </w:p>
    <w:p>
      <w:pPr>
        <w:pStyle w:val="Normal"/>
      </w:pPr>
      <w:r>
        <w:rPr/>
        <w:t>Antwort in Stunden und Minuten (Minuten im 15min-Takt)</w:t>
      </w:r>
      <w:r/>
    </w:p>
    <w:p>
      <w:pPr>
        <w:pStyle w:val="Berschrift3"/>
      </w:pPr>
      <w:r>
        <w:rPr/>
        <w:t xml:space="preserve">Vergessen von Arbeitsaufgaben [Forget] </w:t>
      </w:r>
      <w:r/>
    </w:p>
    <w:p>
      <w:pPr>
        <w:pStyle w:val="Normal"/>
      </w:pPr>
      <w:r>
        <w:rPr>
          <w:b/>
        </w:rPr>
        <w:t>PDA:</w:t>
      </w:r>
      <w:r>
        <w:rPr/>
        <w:t xml:space="preserve"> </w:t>
      </w:r>
      <w:r>
        <w:rPr>
          <w:b/>
        </w:rPr>
        <w:t>radio button/button/slider, nur Endpunkte, drunter Zahlen 1-5 [forget]</w:t>
      </w:r>
      <w:r/>
    </w:p>
    <w:p>
      <w:pPr>
        <w:pStyle w:val="Normal"/>
        <w:rPr>
          <w:rFonts w:cs="Arial"/>
        </w:rPr>
      </w:pPr>
      <w:r>
        <w:rPr/>
        <w:t>Ich habe heute vergessen, bereits angefangene oder geplante Aufgaben zu erledigen.</w:t>
      </w:r>
      <w:r>
        <w:rPr>
          <w:rFonts w:cs="Arial"/>
        </w:rPr>
        <w:t xml:space="preserve"> </w:t>
      </w:r>
      <w:r/>
    </w:p>
    <w:p>
      <w:pPr>
        <w:pStyle w:val="Normal"/>
      </w:pPr>
      <w:r>
        <w:rPr>
          <w:rFonts w:cs="Arial"/>
        </w:rPr>
        <w:t>1 = trifft gar nicht zu, 2 3 4 , 5 = trifft  völlig zu</w:t>
      </w:r>
      <w:r/>
    </w:p>
    <w:p>
      <w:pPr>
        <w:pStyle w:val="Normal"/>
      </w:pPr>
      <w:r>
        <w:rPr/>
      </w:r>
      <w:r/>
    </w:p>
    <w:p>
      <w:pPr>
        <w:pStyle w:val="Berschrift3"/>
      </w:pPr>
      <w:r>
        <w:rPr/>
        <w:t>Fehler [err]</w:t>
      </w:r>
      <w:r/>
    </w:p>
    <w:p>
      <w:pPr>
        <w:pStyle w:val="Normal"/>
      </w:pPr>
      <w:r>
        <w:rPr>
          <w:b/>
        </w:rPr>
        <w:t>PDA:</w:t>
      </w:r>
      <w:r>
        <w:rPr/>
        <w:t xml:space="preserve"> </w:t>
      </w:r>
      <w:r>
        <w:rPr>
          <w:b/>
        </w:rPr>
        <w:t>radio button/button/slider, nur Endpunkte, drunter Zahlen 1-5 [err]</w:t>
      </w:r>
      <w:r/>
    </w:p>
    <w:p>
      <w:pPr>
        <w:pStyle w:val="Normal"/>
      </w:pPr>
      <w:r>
        <w:rPr/>
        <w:t xml:space="preserve">Heute habe ich Fehler während meiner Arbeitszeit gemacht.  </w:t>
      </w:r>
      <w:r/>
    </w:p>
    <w:p>
      <w:pPr>
        <w:pStyle w:val="Normal"/>
      </w:pPr>
      <w:r>
        <w:rPr>
          <w:rFonts w:cs="Arial"/>
        </w:rPr>
        <w:t>1 = trifft gar nicht zu, 2 3 4 , 5 = trifft  völlig zu</w:t>
      </w:r>
      <w:r/>
    </w:p>
    <w:p>
      <w:pPr>
        <w:pStyle w:val="Normal"/>
      </w:pPr>
      <w:r>
        <w:rPr/>
      </w:r>
      <w:r/>
    </w:p>
    <w:p>
      <w:pPr>
        <w:pStyle w:val="Berschrift3"/>
      </w:pPr>
      <w:r>
        <w:rPr/>
        <w:t xml:space="preserve">Sorgen/Worries [worr.E] </w:t>
      </w:r>
      <w:r/>
    </w:p>
    <w:p>
      <w:pPr>
        <w:pStyle w:val="Normal"/>
      </w:pPr>
      <w:r>
        <w:rPr>
          <w:b/>
        </w:rPr>
        <w:t>PDA:</w:t>
      </w:r>
      <w:r>
        <w:rPr/>
        <w:t xml:space="preserve"> </w:t>
      </w:r>
      <w:r>
        <w:rPr>
          <w:b/>
        </w:rPr>
        <w:t>radio button/button/slider, nur Endpunkte,  drunter Zahlen 1-5 [worr.e]</w:t>
      </w:r>
      <w:r/>
    </w:p>
    <w:p>
      <w:pPr>
        <w:pStyle w:val="Normal"/>
      </w:pPr>
      <w:r>
        <w:rPr/>
        <w:t>In Anlehnung_Eigenentwicklung DFG-Vorstudie:</w:t>
      </w:r>
      <w:r/>
    </w:p>
    <w:p>
      <w:pPr>
        <w:pStyle w:val="Normal"/>
      </w:pPr>
      <w:r>
        <w:rPr/>
        <w:t>Ich habe mir heute noch nach Feierabend Sorgen gemacht, dass ich meine Arbeit nicht gut genug gemacht habe.</w:t>
      </w:r>
      <w:r/>
    </w:p>
    <w:p>
      <w:pPr>
        <w:pStyle w:val="Normal"/>
      </w:pPr>
      <w:r>
        <w:rPr/>
        <w:t>Ich habe mir heute noch nach Feierabend Sorgen gemacht, dass ich nicht alles geschafft habe, was ich mir vorgenommen hatte.</w:t>
      </w:r>
      <w:r/>
    </w:p>
    <w:p>
      <w:pPr>
        <w:pStyle w:val="Normal"/>
      </w:pPr>
      <w:r>
        <w:rPr>
          <w:rFonts w:cs="Arial"/>
        </w:rPr>
        <w:t>1 = trifft gar nicht zu, 2 3 4 , 5 = trifft  völlig zu</w:t>
      </w:r>
      <w:r/>
    </w:p>
    <w:p>
      <w:pPr>
        <w:pStyle w:val="Berschrift3"/>
      </w:pPr>
      <w:r>
        <w:rPr/>
        <w:t>Irritation [Irr]</w:t>
      </w:r>
      <w:r/>
    </w:p>
    <w:p>
      <w:pPr>
        <w:pStyle w:val="Normal"/>
      </w:pPr>
      <w:r>
        <w:rPr>
          <w:b/>
        </w:rPr>
        <w:t>PDA:</w:t>
      </w:r>
      <w:r>
        <w:rPr/>
        <w:t xml:space="preserve"> </w:t>
      </w:r>
      <w:r>
        <w:rPr>
          <w:b/>
        </w:rPr>
        <w:t>radio button/button/slider, nur Endpunkte, drunter Zahlen 1-7  [IRR.e, Irr.k], Achtung! 7-stufige Skala</w:t>
      </w:r>
      <w:r/>
    </w:p>
    <w:p>
      <w:pPr>
        <w:pStyle w:val="Normal"/>
      </w:pPr>
      <w:r>
        <w:rPr/>
        <w:t>Mohr, G. &amp; Rigotti, T. (2009). Irritation (Gereiztheit). In A. Glöckner-Rist (Hrsg.), Zusammenstellung sozialwissenschaftlicher Items und Skalen. ZIS Version 13.00. Bonn: GESIS.</w:t>
      </w:r>
      <w:r/>
    </w:p>
    <w:p>
      <w:pPr>
        <w:pStyle w:val="Normal"/>
      </w:pPr>
      <w:r>
        <w:rPr/>
        <w:t>IRR.K</w:t>
        <w:tab/>
        <w:t>Es fiel mir heute schwer, nach der Arbeit abzuschalten.</w:t>
        <w:br/>
        <w:t>IRR.K</w:t>
        <w:tab/>
        <w:t>Ich musste auch zu Hause an Schwierigkeiten bei der Arbeit denken.</w:t>
        <w:br/>
        <w:t>IRR.E</w:t>
        <w:tab/>
        <w:t>Wenn andere mich ansprachen, kam es vor, dass ich mürrisch reagierte.</w:t>
        <w:br/>
        <w:t>IRR.K</w:t>
        <w:tab/>
        <w:t>Selbst im Urlaub müsste ich jetzt manchmal an Probleme bei der Arbeit denken.</w:t>
        <w:br/>
        <w:t>IRR.E</w:t>
        <w:tab/>
        <w:t>Ich fühlte mich heute ab und zu wie jemand, den man als Nervenbündel bezeichnet.</w:t>
        <w:br/>
        <w:t>IRR.E</w:t>
        <w:tab/>
        <w:t>Ich war schnell verärgert.</w:t>
        <w:br/>
        <w:t>IRR.E</w:t>
        <w:tab/>
        <w:t>Ich reagierte heute gereizt, obwohl ich es gar nicht wollte.</w:t>
        <w:br/>
        <w:t>IRR.E</w:t>
        <w:tab/>
        <w:t>Als ich müde von der Arbeit nach Hause kam, fand ich durch nichts Erholung.</w:t>
      </w:r>
      <w:r/>
    </w:p>
    <w:p>
      <w:pPr>
        <w:pStyle w:val="Normal"/>
      </w:pPr>
      <w:r>
        <w:rPr/>
      </w:r>
      <w:r/>
    </w:p>
    <w:p>
      <w:pPr>
        <w:pStyle w:val="Normal"/>
      </w:pPr>
      <w:r>
        <w:rPr/>
        <w:t>1 trifft überhaupt nicht zu, 2 trifft größtenteils nicht zu, 3 trifft wenig zu, 4 trifft mittelmäßig zu, 5 trifft etwas zu, 6 trifft größtenteils zu, 7 trifft fast völlig zu</w:t>
      </w:r>
      <w:r/>
    </w:p>
    <w:p>
      <w:pPr>
        <w:pStyle w:val="Normal"/>
      </w:pPr>
      <w:r>
        <w:rPr/>
      </w:r>
      <w:r/>
    </w:p>
    <w:p>
      <w:pPr>
        <w:pStyle w:val="Berschrift3"/>
        <w:rPr>
          <w:lang w:val="en-US"/>
        </w:rPr>
      </w:pPr>
      <w:r>
        <w:rPr>
          <w:lang w:val="en-US"/>
        </w:rPr>
        <w:t>Recovery [REC]</w:t>
      </w:r>
      <w:r/>
    </w:p>
    <w:p>
      <w:pPr>
        <w:pStyle w:val="Normal"/>
        <w:rPr>
          <w:lang w:val="en-US"/>
        </w:rPr>
      </w:pPr>
      <w:r>
        <w:rPr>
          <w:b/>
          <w:lang w:val="en-US"/>
        </w:rPr>
        <w:t>PDA:</w:t>
      </w:r>
      <w:r>
        <w:rPr>
          <w:lang w:val="en-US"/>
        </w:rPr>
        <w:t xml:space="preserve"> </w:t>
      </w:r>
      <w:r>
        <w:rPr>
          <w:b/>
          <w:lang w:val="en-US"/>
        </w:rPr>
        <w:t xml:space="preserve">radio button/button/slider, nur Endpunkte, </w:t>
      </w:r>
      <w:r>
        <w:rPr>
          <w:b/>
        </w:rPr>
        <w:t xml:space="preserve">drunter Zahlen 1-5 </w:t>
      </w:r>
      <w:r>
        <w:rPr>
          <w:b/>
          <w:lang w:val="en-US"/>
        </w:rPr>
        <w:t xml:space="preserve">[REC.M, REC.E], </w:t>
      </w:r>
      <w:r/>
    </w:p>
    <w:p>
      <w:pPr>
        <w:pStyle w:val="Normal"/>
      </w:pPr>
      <w:r>
        <w:rPr/>
        <w:t xml:space="preserve">8 Items aus: Sonnentag, S., Binnewies, C., &amp; Mojza, E. J. (2008). </w:t>
      </w:r>
      <w:r>
        <w:rPr>
          <w:lang w:val="en-US"/>
        </w:rPr>
        <w:t xml:space="preserve">"Did you have a nice evening?" A day-level study on recovery experiences, sleep, and affect. </w:t>
      </w:r>
      <w:r>
        <w:rPr/>
        <w:t>Journal of Applied Psychology, 93, 674-684.</w:t>
        <w:br/>
        <w:t xml:space="preserve">Validierung und Instrumentbeschreibung in: Sonnentag, S., &amp; Fritz, C. (2007). </w:t>
      </w:r>
      <w:r>
        <w:rPr>
          <w:lang w:val="en-US"/>
        </w:rPr>
        <w:t xml:space="preserve">The recovery experience questionnaire: Development and validation of a measure assessing recuperation and unwinding at work. </w:t>
      </w:r>
      <w:r>
        <w:rPr/>
        <w:t>Journal of Occupational Health Psychology, 12, 204-221.</w:t>
      </w:r>
      <w:r/>
    </w:p>
    <w:p>
      <w:pPr>
        <w:pStyle w:val="Normal"/>
      </w:pPr>
      <w:r>
        <w:rPr/>
      </w:r>
      <w:r/>
    </w:p>
    <w:p>
      <w:pPr>
        <w:pStyle w:val="Normal"/>
      </w:pPr>
      <w:r>
        <w:rPr/>
        <w:t>Entspannung</w:t>
      </w:r>
      <w:r/>
    </w:p>
    <w:p>
      <w:pPr>
        <w:pStyle w:val="Normal"/>
      </w:pPr>
      <w:r>
        <w:rPr>
          <w:rFonts w:cs="Arial" w:ascii="Arial" w:hAnsi="Arial"/>
          <w:color w:val="548DD4"/>
        </w:rPr>
        <w:t>REC.E1-4</w:t>
      </w:r>
      <w:r>
        <w:rPr/>
        <w:br/>
        <w:t>Nach der Arbeit habe ich abgeschalten und mich entspannt.</w:t>
        <w:br/>
        <w:t>Nach der Arbeit habe ich entspannende Dinge getan.</w:t>
        <w:br/>
        <w:t>Nach der Arbeit nutzte ich die Zeit zur Entspannung.</w:t>
        <w:br/>
        <w:t>Nach der Arbeit gönnte ich mir Freizeit/nutze ich die Zeit für Erholung.</w:t>
      </w:r>
      <w:r/>
    </w:p>
    <w:p>
      <w:pPr>
        <w:pStyle w:val="Normal"/>
      </w:pPr>
      <w:r>
        <w:rPr/>
        <w:br/>
        <w:t>Meisterungserfahrung</w:t>
      </w:r>
      <w:r/>
    </w:p>
    <w:p>
      <w:pPr>
        <w:pStyle w:val="Normal"/>
      </w:pPr>
      <w:r>
        <w:rPr>
          <w:rFonts w:cs="Arial" w:ascii="Arial" w:hAnsi="Arial"/>
          <w:color w:val="548DD4"/>
        </w:rPr>
        <w:t>REC.M1-4</w:t>
      </w:r>
      <w:r>
        <w:rPr>
          <w:color w:val="548DD4"/>
        </w:rPr>
        <w:br/>
      </w:r>
      <w:r>
        <w:rPr/>
        <w:t>Nach der Arbeit lernte ich neue Dinge.</w:t>
        <w:br/>
        <w:t>Nach der Arbeit suchte ich nach intellektuellen Herausforderungen.</w:t>
        <w:br/>
        <w:t>Nach der Arbeit tat ich Dinge, die mich herausfordern.</w:t>
        <w:br/>
        <w:t>Nach der Arbeit tat ich etwas um meinen Horizont zu erweitern.</w:t>
      </w:r>
      <w:r/>
    </w:p>
    <w:p>
      <w:pPr>
        <w:pStyle w:val="Normal"/>
        <w:rPr>
          <w:rFonts w:cs="Arial"/>
        </w:rPr>
      </w:pPr>
      <w:r>
        <w:rPr>
          <w:rFonts w:cs="Arial"/>
        </w:rPr>
        <w:t>1 = trifft gar nicht zu, 2 3 4 , 5 = trifft  völlig zu</w:t>
      </w:r>
      <w:r/>
    </w:p>
    <w:p>
      <w:pPr>
        <w:pStyle w:val="Normal"/>
      </w:pPr>
      <w:r>
        <w:rPr/>
      </w:r>
      <w:r/>
    </w:p>
    <w:p>
      <w:pPr>
        <w:pStyle w:val="Berschrift3"/>
      </w:pPr>
      <w:r>
        <w:rPr/>
        <w:t>Selbstgefährdung [danger.quan, danger.qual, drug.relax, drug.stimu]</w:t>
      </w:r>
      <w:r/>
    </w:p>
    <w:p>
      <w:pPr>
        <w:pStyle w:val="Normal"/>
        <w:rPr>
          <w:b/>
          <w:b/>
        </w:rPr>
      </w:pPr>
      <w:r>
        <w:rPr>
          <w:b/>
        </w:rPr>
        <w:t>PDA: radio button/button [danger.qual; danger.quan, drug.relax, drug.stimu]</w:t>
      </w:r>
      <w:r/>
    </w:p>
    <w:p>
      <w:pPr>
        <w:pStyle w:val="Normal"/>
      </w:pPr>
      <w:r>
        <w:rPr/>
        <w:t>Krause, A., Baeriswyl, S., Berset, M., Deci, N., Dettmers, J., Dorsemagen, C., Meier, W., Schraner, S., Stetter, B. &amp; Straub, L. (in Druck). Selbstgefährdung als Indikator für Mängel bei der Gestaltung mobil-flexibler Arbeit: Zur Entwicklung eines Erhebungsinstruments. Wirtschaftspsychologie.</w:t>
      </w:r>
      <w:r/>
    </w:p>
    <w:p>
      <w:pPr>
        <w:pStyle w:val="Normal"/>
        <w:rPr>
          <w:b/>
          <w:b/>
        </w:rPr>
      </w:pPr>
      <w:r>
        <w:rPr>
          <w:b/>
        </w:rPr>
        <w:t>Ausdehnen der eigenen Arbeitszeit:[danger.quant]</w:t>
      </w:r>
      <w:r/>
    </w:p>
    <w:p>
      <w:pPr>
        <w:pStyle w:val="Normal"/>
      </w:pPr>
      <w:r>
        <w:rPr/>
        <w:t>Haben Sie während Ihrer Arbeitszeit auf Pausen (kurze Pausen oder Mittagspause) verzichtet?</w:t>
      </w:r>
      <w:r/>
    </w:p>
    <w:p>
      <w:pPr>
        <w:pStyle w:val="Normal"/>
      </w:pPr>
      <w:r>
        <w:rPr/>
        <w:t>Haben Sie heute länger gearbeitet?</w:t>
      </w:r>
      <w:r/>
    </w:p>
    <w:p>
      <w:pPr>
        <w:pStyle w:val="Normal"/>
        <w:rPr>
          <w:b/>
          <w:b/>
          <w:color w:val="C00000"/>
        </w:rPr>
      </w:pPr>
      <w:r>
        <w:rPr>
          <w:b/>
          <w:color w:val="C00000"/>
        </w:rPr>
        <w:t>Originalitem anders: ‚Länger als vertraglich vereinbart‘</w:t>
      </w:r>
      <w:r/>
    </w:p>
    <w:p>
      <w:pPr>
        <w:pStyle w:val="Normal"/>
        <w:rPr>
          <w:b/>
          <w:b/>
        </w:rPr>
      </w:pPr>
      <w:r>
        <w:rPr>
          <w:b/>
        </w:rPr>
        <w:t>Intensivieren der Arbeitszeit:[danger.qual]</w:t>
      </w:r>
      <w:r/>
    </w:p>
    <w:p>
      <w:pPr>
        <w:pStyle w:val="Normal"/>
      </w:pPr>
      <w:r>
        <w:rPr/>
        <w:t>Haben Sie heute in einem Arbeitstempo gearbeitet, das Sie langfristig nicht durchhalten können?</w:t>
      </w:r>
      <w:r/>
    </w:p>
    <w:p>
      <w:pPr>
        <w:pStyle w:val="Normal"/>
      </w:pPr>
      <w:r>
        <w:rPr/>
        <w:t>Haben Sie heute in einem Arbeitstempo gearbeitet, von dem Sie wissen, dass es Ihnen nicht gut tut?</w:t>
      </w:r>
      <w:r/>
    </w:p>
    <w:p>
      <w:pPr>
        <w:pStyle w:val="Normal"/>
        <w:rPr>
          <w:b/>
          <w:b/>
        </w:rPr>
      </w:pPr>
      <w:r>
        <w:rPr>
          <w:b/>
        </w:rPr>
        <w:t>Einnahme von Substanzen zur Erholung [drug.relax]</w:t>
      </w:r>
      <w:r/>
    </w:p>
    <w:p>
      <w:pPr>
        <w:pStyle w:val="Normal"/>
      </w:pPr>
      <w:r>
        <w:rPr/>
        <w:t>Haben Sie heute Genussmittel/Substanzen (z.B. Alkohol, Nikotin oder Medikamente) konsumiert um nach der Arbeit besser abschalten zu können?</w:t>
      </w:r>
      <w:r/>
    </w:p>
    <w:p>
      <w:pPr>
        <w:pStyle w:val="Normal"/>
      </w:pPr>
      <w:r>
        <w:rPr/>
        <w:t>Haben Sie heute Genussmittel/Substanzen (z.B. Alkohol, Nikotin oder Medikamente) konsumiert um nach der Arbeit besser einschlafen zu können?</w:t>
      </w:r>
      <w:r/>
    </w:p>
    <w:p>
      <w:pPr>
        <w:pStyle w:val="Normal"/>
        <w:rPr>
          <w:b/>
          <w:b/>
        </w:rPr>
      </w:pPr>
      <w:r>
        <w:rPr>
          <w:b/>
        </w:rPr>
        <w:t>Einnahme stimulierender Substanzen [drug.stimu]</w:t>
      </w:r>
      <w:r/>
    </w:p>
    <w:p>
      <w:pPr>
        <w:pStyle w:val="Normal"/>
      </w:pPr>
      <w:r>
        <w:rPr/>
        <w:t xml:space="preserve">Haben Sie heute Genussmittel/Substanzen (z.B. Alkohol, Koffein, Nikotin oder Medikamente) konsumiert, um Ihre hohe Arbeitsmenge bewältigen zu können?  </w:t>
      </w:r>
      <w:r/>
    </w:p>
    <w:p>
      <w:pPr>
        <w:pStyle w:val="Normal"/>
      </w:pPr>
      <w:r>
        <w:rPr/>
        <w:t>Haben Sie heute Genussmittel/Substanzen (z.B. Alkohol, Koffein, Nikotin oder Medikamente) konsumiert, um bei der Arbeit leistungsfähiger zu sein?</w:t>
      </w:r>
      <w:r/>
    </w:p>
    <w:p>
      <w:pPr>
        <w:pStyle w:val="Normal"/>
        <w:rPr>
          <w:rFonts w:cs="Arial"/>
        </w:rPr>
      </w:pPr>
      <w:r>
        <w:rPr>
          <w:rFonts w:cs="Arial"/>
        </w:rPr>
        <w:t>1= Ja, 0 = Nein</w:t>
      </w:r>
      <w:r/>
    </w:p>
    <w:p>
      <w:pPr>
        <w:pStyle w:val="Berschrift3"/>
      </w:pPr>
      <w:r>
        <w:rPr/>
        <w:t>Rauchen [smok]</w:t>
      </w:r>
      <w:r/>
    </w:p>
    <w:p>
      <w:pPr>
        <w:pStyle w:val="Normal"/>
        <w:rPr>
          <w:b/>
          <w:b/>
        </w:rPr>
      </w:pPr>
      <w:r>
        <w:rPr>
          <w:b/>
        </w:rPr>
        <w:t>PDA: radio button/button [smok]</w:t>
      </w:r>
      <w:r/>
    </w:p>
    <w:p>
      <w:pPr>
        <w:pStyle w:val="Normal"/>
      </w:pPr>
      <w:r>
        <w:rPr/>
        <w:t>Haben Sie heute geraucht?</w:t>
      </w:r>
      <w:r/>
    </w:p>
    <w:p>
      <w:pPr>
        <w:pStyle w:val="Normal"/>
        <w:rPr>
          <w:rFonts w:cs="Arial"/>
        </w:rPr>
      </w:pPr>
      <w:r>
        <w:rPr>
          <w:rFonts w:cs="Arial"/>
        </w:rPr>
        <w:t>1= Ja, 0 = Nein</w:t>
      </w:r>
      <w:r/>
    </w:p>
    <w:p>
      <w:pPr>
        <w:pStyle w:val="Berschrift3"/>
      </w:pPr>
      <w:r>
        <w:rPr/>
        <w:t>Alkohol [alc]</w:t>
      </w:r>
      <w:r/>
    </w:p>
    <w:p>
      <w:pPr>
        <w:pStyle w:val="Normal"/>
        <w:rPr>
          <w:b/>
          <w:b/>
        </w:rPr>
      </w:pPr>
      <w:r>
        <w:rPr>
          <w:b/>
        </w:rPr>
        <w:t>PDA: radio button/button [alc]</w:t>
      </w:r>
      <w:r/>
    </w:p>
    <w:p>
      <w:pPr>
        <w:pStyle w:val="Normal"/>
      </w:pPr>
      <w:r>
        <w:rPr/>
        <w:t>Haben Sie heute Alkohol getrunken?</w:t>
      </w:r>
      <w:r/>
    </w:p>
    <w:p>
      <w:pPr>
        <w:pStyle w:val="Normal"/>
        <w:rPr>
          <w:rFonts w:cs="Arial"/>
        </w:rPr>
      </w:pPr>
      <w:r>
        <w:rPr>
          <w:rFonts w:cs="Arial"/>
        </w:rPr>
        <w:t>1= Ja, 0 = Nein</w:t>
      </w:r>
      <w:r/>
    </w:p>
    <w:p>
      <w:pPr>
        <w:pStyle w:val="Normal"/>
        <w:rPr>
          <w:sz w:val="20"/>
          <w:sz w:val="20"/>
          <w:szCs w:val="20"/>
          <w:color w:val="FFFFFF" w:themeColor="background1"/>
        </w:rPr>
      </w:pPr>
      <w:r>
        <w:rPr>
          <w:color w:val="FFFFFF" w:themeColor="background1"/>
        </w:rPr>
      </w:r>
      <w:r>
        <w:br w:type="page"/>
      </w:r>
      <w:r/>
    </w:p>
    <w:p>
      <w:pPr>
        <w:pStyle w:val="Berschrift1"/>
        <w:rPr>
          <w:caps/>
          <w:sz w:val="22"/>
          <w:spacing w:val="15"/>
          <w:b/>
          <w:sz w:val="22"/>
          <w:b/>
          <w:szCs w:val="22"/>
          <w:bCs/>
          <w:color w:val="FFFFFF" w:themeColor="background1"/>
        </w:rPr>
      </w:pPr>
      <w:r>
        <w:rPr/>
        <w:t>Fragebogen Paper-Pencil</w:t>
        <w:tab/>
        <w:t>282+</w:t>
      </w:r>
      <w:r/>
    </w:p>
    <w:p>
      <w:pPr>
        <w:pStyle w:val="Berschrift2"/>
        <w:rPr>
          <w:rFonts w:ascii="Arial" w:hAnsi="Arial" w:cs="Arial"/>
        </w:rPr>
      </w:pPr>
      <w:r>
        <w:rPr>
          <w:rFonts w:cs="Arial" w:ascii="Arial" w:hAnsi="Arial"/>
        </w:rPr>
        <w:t>Kontrollvariablen</w:t>
        <w:tab/>
        <w:t>30</w:t>
      </w:r>
      <w:r/>
    </w:p>
    <w:p>
      <w:pPr>
        <w:pStyle w:val="Berschrift3"/>
      </w:pPr>
      <w:r>
        <w:rPr/>
        <w:t xml:space="preserve">Personenbezogen </w:t>
        <w:tab/>
        <w:t>16</w:t>
      </w:r>
      <w:r/>
    </w:p>
    <w:p>
      <w:pPr>
        <w:pStyle w:val="Normal"/>
      </w:pPr>
      <w:r>
        <w:rPr/>
        <w:t xml:space="preserve">[sex]  </w:t>
        <w:tab/>
        <w:t xml:space="preserve">Geschlecht </w:t>
        <w:tab/>
        <w:tab/>
        <w:tab/>
        <w:t>männlich weiblich</w:t>
        <w:tab/>
      </w:r>
      <w:r/>
    </w:p>
    <w:p>
      <w:pPr>
        <w:pStyle w:val="Normal"/>
      </w:pPr>
      <w:r>
        <w:rPr/>
        <w:t xml:space="preserve">[age] </w:t>
        <w:tab/>
        <w:t>Wie alt sind Sie?</w:t>
        <w:tab/>
        <w:tab/>
        <w:tab/>
      </w:r>
      <w:r/>
    </w:p>
    <w:p>
      <w:pPr>
        <w:pStyle w:val="Normal"/>
      </w:pPr>
      <w:r>
        <w:rPr/>
        <w:t>[part]</w:t>
        <w:tab/>
        <w:t xml:space="preserve">Leben Sie in einer Partnerschaft? </w:t>
        <w:tab/>
        <w:tab/>
        <w:tab/>
      </w:r>
      <w:r>
        <w:rPr>
          <w:rFonts w:eastAsia="MS Gothic"/>
        </w:rPr>
        <w:t>☐</w:t>
      </w:r>
      <w:r>
        <w:rPr/>
        <w:t xml:space="preserve"> Ja</w:t>
        <w:tab/>
        <w:tab/>
      </w:r>
      <w:r>
        <w:rPr>
          <w:rFonts w:eastAsia="MS Gothic"/>
        </w:rPr>
        <w:t>☐</w:t>
      </w:r>
      <w:r>
        <w:rPr/>
        <w:t xml:space="preserve"> Nein</w:t>
      </w:r>
      <w:r/>
    </w:p>
    <w:p>
      <w:pPr>
        <w:pStyle w:val="Normal"/>
      </w:pPr>
      <w:r>
        <w:rPr/>
        <w:t>[child]</w:t>
        <w:tab/>
        <w:t>Haben Sie Kinder, die noch zu Hause leben?</w:t>
        <w:tab/>
        <w:tab/>
      </w:r>
      <w:r>
        <w:rPr>
          <w:rFonts w:eastAsia="MS Gothic"/>
        </w:rPr>
        <w:t>☐</w:t>
      </w:r>
      <w:r>
        <w:rPr/>
        <w:t xml:space="preserve"> Nein</w:t>
        <w:tab/>
        <w:tab/>
      </w:r>
      <w:r>
        <w:rPr>
          <w:rFonts w:eastAsia="MS Gothic"/>
        </w:rPr>
        <w:t>☐</w:t>
      </w:r>
      <w:r>
        <w:rPr/>
        <w:t xml:space="preserve"> Ja, wie viele? ____</w:t>
      </w:r>
      <w:r/>
    </w:p>
    <w:p>
      <w:pPr>
        <w:pStyle w:val="Normal"/>
      </w:pPr>
      <w:r>
        <w:rPr/>
        <w:t>[childage]</w:t>
        <w:tab/>
        <w:t>Wie alt ist Ihr jüngstes Kind, das zu Hause lebt?</w:t>
        <w:tab/>
        <w:t xml:space="preserve">____ Jahre (wenn jünger als ein </w:t>
      </w:r>
      <w:r/>
    </w:p>
    <w:p>
      <w:pPr>
        <w:pStyle w:val="Normal"/>
      </w:pPr>
      <w:r>
        <w:rPr/>
        <w:t xml:space="preserve"> </w:t>
      </w:r>
      <w:r>
        <w:rPr/>
        <w:tab/>
        <w:tab/>
        <w:tab/>
        <w:tab/>
        <w:tab/>
        <w:tab/>
        <w:tab/>
        <w:tab/>
        <w:t xml:space="preserve">       Jahr: ____ Monate) </w:t>
      </w:r>
      <w:r/>
    </w:p>
    <w:p>
      <w:pPr>
        <w:pStyle w:val="Normal"/>
      </w:pPr>
      <w:r>
        <w:rPr/>
        <w:t>[nbhous]</w:t>
        <w:tab/>
        <w:t>Wie viele Personen leben in Ihrem Haushalt (Sie eingeschlossen)?</w:t>
        <w:tab/>
        <w:t>____</w:t>
      </w:r>
      <w:r/>
    </w:p>
    <w:p>
      <w:pPr>
        <w:pStyle w:val="Normal"/>
      </w:pPr>
      <w:r>
        <w:rPr/>
        <w:t>[domwork]</w:t>
        <w:tab/>
        <w:t>Sind Sie hauptsächlich die Person, die für die tägliche Hausarbeit verantwortlich ist?</w:t>
        <w:tab/>
      </w:r>
      <w:r/>
    </w:p>
    <w:p>
      <w:pPr>
        <w:pStyle w:val="Normal"/>
      </w:pPr>
      <w:r>
        <w:rPr/>
      </w:r>
      <w:r/>
    </w:p>
    <w:p>
      <w:pPr>
        <w:pStyle w:val="Normal"/>
      </w:pPr>
      <w:r>
        <w:rPr>
          <w:rFonts w:eastAsia="MS Gothic"/>
        </w:rPr>
        <w:t>☐</w:t>
      </w:r>
      <w:r>
        <w:rPr/>
        <w:t xml:space="preserve"> </w:t>
      </w:r>
      <w:r>
        <w:rPr/>
        <w:t>Ja</w:t>
      </w:r>
      <w:r/>
    </w:p>
    <w:p>
      <w:pPr>
        <w:pStyle w:val="Normal"/>
      </w:pPr>
      <w:r>
        <w:rPr>
          <w:rFonts w:eastAsia="MS Gothic"/>
        </w:rPr>
        <w:t>☐</w:t>
      </w:r>
      <w:r>
        <w:rPr/>
        <w:t xml:space="preserve"> </w:t>
      </w:r>
      <w:r>
        <w:rPr/>
        <w:t>Ich teile mir zu gleichen Teilen die Verantwortung</w:t>
        <w:tab/>
        <w:tab/>
      </w:r>
      <w:r/>
    </w:p>
    <w:p>
      <w:pPr>
        <w:pStyle w:val="Normal"/>
      </w:pPr>
      <w:r>
        <w:rPr>
          <w:rFonts w:eastAsia="MS Gothic"/>
        </w:rPr>
        <w:t>☐</w:t>
      </w:r>
      <w:r>
        <w:rPr/>
        <w:t xml:space="preserve"> </w:t>
      </w:r>
      <w:r>
        <w:rPr/>
        <w:t>Nein, jemand anderes ist hauptsächlich dafür verantwortlich</w:t>
        <w:tab/>
        <w:tab/>
      </w:r>
      <w:r/>
    </w:p>
    <w:p>
      <w:pPr>
        <w:pStyle w:val="Normal"/>
      </w:pPr>
      <w:r>
        <w:rPr/>
        <w:t xml:space="preserve">[earn] </w:t>
        <w:tab/>
        <w:t>Welchen Beitrag leisten Sie mit ihrem Gehalt zu ihren privaten Haushaltskosten? Sind Sie: Alleinverdiener, Zuverdiener zu ca. %, Hauptverdiener</w:t>
      </w:r>
      <w:r>
        <w:rPr>
          <w:shd w:fill="FF00FF" w:val="clear"/>
        </w:rPr>
        <w:t xml:space="preserve"> </w:t>
      </w:r>
      <w:r/>
    </w:p>
    <w:p>
      <w:pPr>
        <w:pStyle w:val="Normal"/>
      </w:pPr>
      <w:r>
        <w:rPr/>
      </w:r>
      <w:r/>
    </w:p>
    <w:p>
      <w:pPr>
        <w:pStyle w:val="Normal"/>
      </w:pPr>
      <w:r>
        <w:rPr/>
        <w:t xml:space="preserve">[school] </w:t>
        <w:tab/>
        <w:t>Welchen höchsten allgemeinbildenden Schulabschluss haben Sie?</w:t>
      </w:r>
      <w:r/>
    </w:p>
    <w:p>
      <w:pPr>
        <w:pStyle w:val="Normal"/>
      </w:pPr>
      <w:r>
        <w:rPr/>
        <w:t>Schule beendet ohne Hauptschulabschluss</w:t>
        <w:br/>
        <w:t>Hauptschulabschluss bzw. POS 8. oder 9. Klasse</w:t>
        <w:br/>
        <w:t xml:space="preserve">Realschulabschluss bzw. POS 10. Klasse (vor 1965: 8.Klasse) </w:t>
        <w:br/>
        <w:t>Fachhochschulreife</w:t>
        <w:br/>
        <w:t xml:space="preserve">Fachgebundene Hochschulreife (Abschluss einer Fachoberschule) </w:t>
        <w:br/>
        <w:t xml:space="preserve">Abitur (Gymnasium bzw. EOS 12.Klasse) </w:t>
        <w:br/>
      </w:r>
      <w:r/>
    </w:p>
    <w:p>
      <w:pPr>
        <w:pStyle w:val="Normal"/>
      </w:pPr>
      <w:r>
        <w:rPr/>
        <w:t xml:space="preserve">[study] </w:t>
        <w:tab/>
        <w:t>Welchen höchsten beruflichen Abschluss haben Sie?</w:t>
      </w:r>
      <w:r/>
    </w:p>
    <w:p>
      <w:pPr>
        <w:pStyle w:val="Normal"/>
        <w:rPr>
          <w:lang w:eastAsia="en-GB"/>
        </w:rPr>
      </w:pPr>
      <w:r>
        <w:rPr>
          <w:lang w:eastAsia="en-GB"/>
        </w:rPr>
        <w:t>Anlernausbildung, berufliches Praktikum</w:t>
      </w:r>
      <w:r/>
    </w:p>
    <w:p>
      <w:pPr>
        <w:pStyle w:val="Normal"/>
      </w:pPr>
      <w:r>
        <w:rPr/>
        <w:t xml:space="preserve"> </w:t>
      </w:r>
      <w:r>
        <w:rPr>
          <w:lang w:eastAsia="en-GB"/>
        </w:rPr>
        <w:t>Berufsvorbereitungsjahr</w:t>
        <w:br/>
      </w:r>
      <w:r>
        <w:rPr/>
        <w:t xml:space="preserve"> </w:t>
      </w:r>
      <w:r>
        <w:rPr>
          <w:lang w:eastAsia="en-GB"/>
        </w:rPr>
        <w:t>Abschluss einer Lehrausbildung, Vorbereitungsdienst für den mittleren Dienst in der</w:t>
        <w:br/>
        <w:t xml:space="preserve">      öffentlichen Verwaltung</w:t>
      </w:r>
      <w:r>
        <w:rPr/>
        <w:t xml:space="preserve"> </w:t>
      </w:r>
      <w:r/>
    </w:p>
    <w:p>
      <w:pPr>
        <w:pStyle w:val="Normal"/>
        <w:rPr>
          <w:lang w:eastAsia="en-GB"/>
        </w:rPr>
      </w:pPr>
      <w:r>
        <w:rPr>
          <w:lang w:eastAsia="en-GB"/>
        </w:rPr>
        <w:t>Berufsqualifizierender Abschluss an einer Berufsfachschule/Kollegschule, Abschluss einer</w:t>
        <w:br/>
        <w:t xml:space="preserve">     1- jährigen Schule des Gesundheitswesens</w:t>
      </w:r>
      <w:r/>
    </w:p>
    <w:p>
      <w:pPr>
        <w:pStyle w:val="Normal"/>
        <w:rPr>
          <w:lang w:eastAsia="en-GB"/>
        </w:rPr>
      </w:pPr>
      <w:r>
        <w:rPr>
          <w:lang w:eastAsia="en-GB"/>
        </w:rPr>
        <w:t>Meister-/Technikerausbildung oder gleichwertiger Fachschulabschluss, Abschluss einer 2-</w:t>
        <w:br/>
        <w:t xml:space="preserve">      oder 3-jährigen Schule des Gesundheitswesens, Abschluss einer Fachakademie oder einer</w:t>
        <w:br/>
        <w:t xml:space="preserve">      Berufsakademie</w:t>
      </w:r>
      <w:r/>
    </w:p>
    <w:p>
      <w:pPr>
        <w:pStyle w:val="Normal"/>
      </w:pPr>
      <w:r>
        <w:rPr>
          <w:lang w:eastAsia="en-GB"/>
        </w:rPr>
        <w:t>Abschluss der Fachschule der ehemaligen DDR</w:t>
      </w:r>
      <w:r/>
    </w:p>
    <w:p>
      <w:pPr>
        <w:pStyle w:val="Normal"/>
        <w:rPr>
          <w:lang w:eastAsia="en-GB"/>
        </w:rPr>
      </w:pPr>
      <w:r>
        <w:rPr>
          <w:lang w:eastAsia="en-GB"/>
        </w:rPr>
        <w:t>Abschluss einer Verwaltungsfachhochschule</w:t>
      </w:r>
      <w:r/>
    </w:p>
    <w:p>
      <w:pPr>
        <w:pStyle w:val="Normal"/>
        <w:rPr>
          <w:lang w:eastAsia="en-GB"/>
        </w:rPr>
      </w:pPr>
      <w:r>
        <w:rPr>
          <w:lang w:eastAsia="en-GB"/>
        </w:rPr>
        <w:t>Fachhochschulabschluss (auch Ingenieurschulabschluss, ohne Verwaltungsfach-</w:t>
        <w:br/>
        <w:t xml:space="preserve">      hochschule)</w:t>
      </w:r>
      <w:r/>
    </w:p>
    <w:p>
      <w:pPr>
        <w:pStyle w:val="Normal"/>
        <w:rPr>
          <w:lang w:eastAsia="en-GB"/>
        </w:rPr>
      </w:pPr>
      <w:r>
        <w:rPr>
          <w:lang w:eastAsia="en-GB"/>
        </w:rPr>
        <w:t>Abschluss einer Universität (wissenschaftlichen Hochschule, auch Kunsthochschule)</w:t>
      </w:r>
      <w:r/>
    </w:p>
    <w:p>
      <w:pPr>
        <w:pStyle w:val="Normal"/>
        <w:rPr>
          <w:lang w:eastAsia="en-GB"/>
        </w:rPr>
      </w:pPr>
      <w:r>
        <w:rPr>
          <w:lang w:eastAsia="en-GB"/>
        </w:rPr>
        <w:t>Promotion</w:t>
      </w:r>
      <w:r/>
    </w:p>
    <w:p>
      <w:pPr>
        <w:pStyle w:val="Normal"/>
      </w:pPr>
      <w:r>
        <w:rPr/>
      </w:r>
      <w:r/>
    </w:p>
    <w:p>
      <w:pPr>
        <w:pStyle w:val="Normal"/>
      </w:pPr>
      <w:r>
        <w:rPr/>
        <w:t>[contr]</w:t>
        <w:tab/>
        <w:t>Ihr aktueller Arbeitsvertrag ist:</w:t>
        <w:tab/>
        <w:tab/>
        <w:tab/>
        <w:tab/>
      </w:r>
      <w:r>
        <w:rPr>
          <w:rFonts w:eastAsia="MS Gothic"/>
        </w:rPr>
        <w:t>☐</w:t>
      </w:r>
      <w:r>
        <w:rPr/>
        <w:t xml:space="preserve"> unbefristet</w:t>
        <w:tab/>
        <w:tab/>
      </w:r>
      <w:r>
        <w:rPr>
          <w:rFonts w:eastAsia="MS Gothic"/>
        </w:rPr>
        <w:t>☐</w:t>
      </w:r>
      <w:r>
        <w:rPr/>
        <w:t xml:space="preserve"> befristet</w:t>
      </w:r>
      <w:r/>
    </w:p>
    <w:p>
      <w:pPr>
        <w:pStyle w:val="Normal"/>
      </w:pPr>
      <w:r>
        <w:rPr/>
        <w:t>[workhc]</w:t>
        <w:tab/>
        <w:t>Wie viele Stunden pro Woche sind in Ihrem Arbeitsvertrag vereinbart?</w:t>
        <w:tab/>
      </w:r>
      <w:r/>
    </w:p>
    <w:p>
      <w:pPr>
        <w:pStyle w:val="Normal"/>
      </w:pPr>
      <w:r>
        <w:rPr/>
        <w:t>Anzahl der Stunden pro Woche: ____</w:t>
      </w:r>
      <w:r/>
    </w:p>
    <w:p>
      <w:pPr>
        <w:pStyle w:val="Normal"/>
      </w:pPr>
      <w:r>
        <w:rPr/>
        <w:t>[workhr]</w:t>
        <w:tab/>
        <w:t xml:space="preserve">Wie viele Stunden arbeiten Sie tatsächlich durchschnittlich pro Woche? (Überstunden, bezahlt  oder unbezahlt inbegriffen, aber ohne Pendelzeiten) </w:t>
      </w:r>
      <w:r/>
    </w:p>
    <w:p>
      <w:pPr>
        <w:pStyle w:val="Normal"/>
      </w:pPr>
      <w:r>
        <w:rPr/>
        <w:t>Anzahl der Stunden pro Woche: ____</w:t>
      </w:r>
      <w:r/>
    </w:p>
    <w:p>
      <w:pPr>
        <w:pStyle w:val="Normal"/>
      </w:pPr>
      <w:r>
        <w:rPr/>
        <w:t>[durjob]</w:t>
        <w:tab/>
        <w:t>Wie lange Arbeiten Sie schon in diesem Beruf?</w:t>
      </w:r>
      <w:r/>
    </w:p>
    <w:p>
      <w:pPr>
        <w:pStyle w:val="Normal"/>
      </w:pPr>
      <w:r>
        <w:rPr/>
      </w:r>
      <w:r/>
    </w:p>
    <w:p>
      <w:pPr>
        <w:pStyle w:val="Normal"/>
      </w:pPr>
      <w:r>
        <w:rPr/>
        <w:t xml:space="preserve">[durcomp] </w:t>
        <w:tab/>
        <w:t>Wie lange arbeiten Sie schon für Ihren derzeitigen Arbeitgeber?</w:t>
        <w:tab/>
        <w:tab/>
        <w:tab/>
      </w:r>
      <w:r/>
    </w:p>
    <w:p>
      <w:pPr>
        <w:pStyle w:val="Normal"/>
      </w:pPr>
      <w:r>
        <w:rPr/>
        <w:t>____ Jahre (wenn weniger als ein Jahr: ____ Monate)</w:t>
      </w:r>
      <w:r/>
    </w:p>
    <w:p>
      <w:pPr>
        <w:pStyle w:val="Normal"/>
      </w:pPr>
      <w:r>
        <w:rPr/>
        <w:t>[durpos]</w:t>
        <w:tab/>
        <w:t>Wie lange arbeiten Sie schon auf Ihrer jetzigen Position bei Ihrem Arbeitsgeber?</w:t>
        <w:tab/>
      </w:r>
      <w:r/>
    </w:p>
    <w:p>
      <w:pPr>
        <w:pStyle w:val="Normal"/>
      </w:pPr>
      <w:r>
        <w:rPr/>
        <w:t xml:space="preserve">____ Jahre (wenn weniger als ein Jahr: ____ Monate) </w:t>
      </w:r>
      <w:r/>
    </w:p>
    <w:p>
      <w:pPr>
        <w:pStyle w:val="Berschrift3"/>
      </w:pPr>
      <w:r>
        <w:rPr/>
        <w:t>Unternehmensbezogen</w:t>
        <w:tab/>
        <w:t>5</w:t>
      </w:r>
      <w:r/>
    </w:p>
    <w:p>
      <w:pPr>
        <w:pStyle w:val="Normal"/>
        <w:rPr>
          <w:rFonts w:ascii="Arial" w:hAnsi="Arial" w:cs="Arial"/>
          <w:color w:val="FF0000"/>
        </w:rPr>
      </w:pPr>
      <w:r>
        <w:rPr>
          <w:rFonts w:cs="Arial" w:ascii="Arial" w:hAnsi="Arial"/>
          <w:color w:val="FF0000"/>
        </w:rPr>
        <w:t>[comp] Art des Unternehmens? Wird nicht gefragt, tragen wir selbst ein</w:t>
      </w:r>
      <w:r/>
    </w:p>
    <w:p>
      <w:pPr>
        <w:pStyle w:val="Normal"/>
        <w:rPr>
          <w:rFonts w:ascii="Arial" w:hAnsi="Arial" w:cs="Arial"/>
        </w:rPr>
      </w:pPr>
      <w:r>
        <w:rPr>
          <w:rFonts w:cs="Arial" w:ascii="Arial" w:hAnsi="Arial"/>
        </w:rPr>
        <w:t>[nboffic] Wie viele Personen sitzen außer Ihnen in Ihrem Büro? Weitere ___ Personen</w:t>
      </w:r>
      <w:r/>
    </w:p>
    <w:p>
      <w:pPr>
        <w:pStyle w:val="Normal"/>
        <w:rPr>
          <w:rFonts w:ascii="Arial" w:hAnsi="Arial" w:cs="Arial"/>
        </w:rPr>
      </w:pPr>
      <w:r>
        <w:rPr>
          <w:rFonts w:cs="Arial" w:ascii="Arial" w:hAnsi="Arial"/>
        </w:rPr>
        <w:t xml:space="preserve">[nbdep] Wie viele Personen arbeiten in Ihrem Team? </w:t>
      </w:r>
      <w:r/>
    </w:p>
    <w:p>
      <w:pPr>
        <w:pStyle w:val="Normal"/>
        <w:rPr>
          <w:rFonts w:ascii="Arial" w:hAnsi="Arial" w:cs="Arial"/>
        </w:rPr>
      </w:pPr>
      <w:r>
        <w:rPr>
          <w:rFonts w:cs="Arial" w:ascii="Arial" w:hAnsi="Arial"/>
        </w:rPr>
        <w:t>[pos] Auf welcher Führungsebene sind Sie tätig?</w:t>
      </w:r>
      <w:r/>
    </w:p>
    <w:p>
      <w:pPr>
        <w:pStyle w:val="Normal"/>
        <w:rPr>
          <w:rFonts w:ascii="Arial" w:hAnsi="Arial" w:cs="Arial"/>
        </w:rPr>
      </w:pPr>
      <w:r>
        <w:rPr>
          <w:rFonts w:cs="Arial" w:ascii="Arial" w:hAnsi="Arial"/>
        </w:rPr>
        <w:t>Keine Führungsverantwortung</w:t>
      </w:r>
      <w:r/>
    </w:p>
    <w:p>
      <w:pPr>
        <w:pStyle w:val="Normal"/>
        <w:rPr>
          <w:rFonts w:ascii="Arial" w:hAnsi="Arial" w:cs="Arial"/>
        </w:rPr>
      </w:pPr>
      <w:r>
        <w:rPr>
          <w:rFonts w:cs="Arial" w:ascii="Arial" w:hAnsi="Arial"/>
        </w:rPr>
        <w:t>Unteres Management – operative Leitung</w:t>
      </w:r>
      <w:r/>
    </w:p>
    <w:p>
      <w:pPr>
        <w:pStyle w:val="Normal"/>
        <w:rPr>
          <w:rFonts w:ascii="Arial" w:hAnsi="Arial" w:cs="Arial"/>
        </w:rPr>
      </w:pPr>
      <w:r>
        <w:rPr>
          <w:rFonts w:cs="Arial" w:ascii="Arial" w:hAnsi="Arial"/>
        </w:rPr>
        <w:t>Mittleres Management – Abteilungs- Bereichs- oder Divisionsleitung</w:t>
      </w:r>
      <w:r/>
    </w:p>
    <w:p>
      <w:pPr>
        <w:pStyle w:val="Normal"/>
        <w:rPr>
          <w:rFonts w:ascii="Arial" w:hAnsi="Arial" w:cs="Arial"/>
        </w:rPr>
      </w:pPr>
      <w:r>
        <w:rPr>
          <w:rFonts w:cs="Arial" w:ascii="Arial" w:hAnsi="Arial"/>
        </w:rPr>
        <w:t>Gehobenes Management – Strategische Leitung</w:t>
      </w:r>
      <w:r/>
    </w:p>
    <w:p>
      <w:pPr>
        <w:pStyle w:val="Normal"/>
        <w:rPr>
          <w:sz w:val="20"/>
          <w:shd w:fill="FFFF00" w:val="clear"/>
          <w:sz w:val="20"/>
          <w:szCs w:val="20"/>
          <w:rFonts w:ascii="Arial" w:hAnsi="Arial" w:cs="Arial"/>
        </w:rPr>
      </w:pPr>
      <w:r>
        <w:rPr>
          <w:rFonts w:cs="Arial" w:ascii="Arial" w:hAnsi="Arial"/>
          <w:shd w:fill="FFFF00" w:val="clear"/>
        </w:rPr>
      </w:r>
      <w:r/>
    </w:p>
    <w:p>
      <w:pPr>
        <w:pStyle w:val="Normal"/>
        <w:rPr>
          <w:rFonts w:ascii="Arial" w:hAnsi="Arial" w:cs="Arial"/>
        </w:rPr>
      </w:pPr>
      <w:r>
        <w:rPr>
          <w:rFonts w:cs="Arial" w:ascii="Arial" w:hAnsi="Arial"/>
        </w:rPr>
        <w:t>[nbsub] Für wieviele Mitarbeiter/innen sind Sie als Führungskraft verantwortlich?   ___________</w:t>
      </w:r>
      <w:r/>
    </w:p>
    <w:p>
      <w:pPr>
        <w:pStyle w:val="Berschrift3"/>
      </w:pPr>
      <w:r>
        <w:rPr/>
        <w:t>Herzratenbezogen</w:t>
        <w:tab/>
        <w:t>8</w:t>
      </w:r>
      <w:r/>
    </w:p>
    <w:p>
      <w:pPr>
        <w:pStyle w:val="Normal"/>
      </w:pPr>
      <w:r>
        <w:rPr/>
        <w:t>Sie nehmen an einer Studie teil, in der auch Ihre Herzrate gemessen wird. Es gibt soziale und physiologische Faktoren, die nachgewiesenermaßen die Herzrate beeinflussen können. Nachfolgend erfragen wir diese. Ihre Daten werden selbstverständlich vertraulich behandelt.</w:t>
      </w:r>
      <w:r/>
    </w:p>
    <w:p>
      <w:pPr>
        <w:pStyle w:val="Normal"/>
      </w:pPr>
      <w:r>
        <w:rPr/>
        <w:t>[weig] Bitte geben Sie Ihr Gewicht in Kilogramm an: ____________ kg</w:t>
      </w:r>
      <w:r/>
    </w:p>
    <w:p>
      <w:pPr>
        <w:pStyle w:val="Normal"/>
      </w:pPr>
      <w:r>
        <w:rPr/>
        <w:t>[big]Bitte geben Sie Ihre Größe in Metern an:</w:t>
        <w:tab/>
        <w:t>____________ m</w:t>
      </w:r>
      <w:r/>
    </w:p>
    <w:p>
      <w:pPr>
        <w:pStyle w:val="Normal"/>
      </w:pPr>
      <w:r>
        <w:rPr/>
        <w:t>[netto]Wie hoch war das Nettoeinkommen Ihres Haushalts im letzten Monat?</w:t>
        <w:tab/>
      </w:r>
      <w:r/>
    </w:p>
    <w:p>
      <w:pPr>
        <w:pStyle w:val="Normal"/>
      </w:pPr>
      <w:r>
        <w:rPr>
          <w:rFonts w:eastAsia="MS Gothic"/>
        </w:rPr>
        <w:t>☐</w:t>
      </w:r>
      <w:r>
        <w:rPr/>
        <w:tab/>
        <w:t>unter 400</w:t>
      </w:r>
      <w:r/>
    </w:p>
    <w:p>
      <w:pPr>
        <w:pStyle w:val="Normal"/>
      </w:pPr>
      <w:r>
        <w:rPr>
          <w:rFonts w:eastAsia="MS Gothic"/>
        </w:rPr>
        <w:t>☐</w:t>
      </w:r>
      <w:r>
        <w:rPr/>
        <w:tab/>
        <w:t>400 - unter 800</w:t>
      </w:r>
      <w:r/>
    </w:p>
    <w:p>
      <w:pPr>
        <w:pStyle w:val="Normal"/>
      </w:pPr>
      <w:r>
        <w:rPr>
          <w:rFonts w:eastAsia="MS Gothic"/>
        </w:rPr>
        <w:t>☐</w:t>
      </w:r>
      <w:r>
        <w:rPr/>
        <w:tab/>
        <w:t>800 - unter 1500</w:t>
      </w:r>
      <w:r/>
    </w:p>
    <w:p>
      <w:pPr>
        <w:pStyle w:val="Normal"/>
      </w:pPr>
      <w:r>
        <w:rPr>
          <w:rFonts w:eastAsia="MS Gothic"/>
        </w:rPr>
        <w:t>☐</w:t>
      </w:r>
      <w:r>
        <w:rPr/>
        <w:tab/>
        <w:t>1500 - unter 2500</w:t>
      </w:r>
      <w:r/>
    </w:p>
    <w:p>
      <w:pPr>
        <w:pStyle w:val="Normal"/>
      </w:pPr>
      <w:r>
        <w:rPr>
          <w:rFonts w:eastAsia="MS Gothic"/>
        </w:rPr>
        <w:t>☐</w:t>
      </w:r>
      <w:r>
        <w:rPr/>
        <w:tab/>
        <w:t>2500 - unter 4000</w:t>
      </w:r>
      <w:r/>
    </w:p>
    <w:p>
      <w:pPr>
        <w:pStyle w:val="Normal"/>
      </w:pPr>
      <w:r>
        <w:rPr>
          <w:rFonts w:eastAsia="MS Gothic"/>
        </w:rPr>
        <w:t>☐</w:t>
      </w:r>
      <w:r>
        <w:rPr/>
        <w:tab/>
        <w:t>4000 - unter 6000</w:t>
      </w:r>
      <w:r/>
    </w:p>
    <w:p>
      <w:pPr>
        <w:pStyle w:val="Normal"/>
      </w:pPr>
      <w:r>
        <w:rPr>
          <w:rFonts w:eastAsia="MS Gothic"/>
        </w:rPr>
        <w:t>☐</w:t>
      </w:r>
      <w:r>
        <w:rPr/>
        <w:tab/>
        <w:t>6000 und mehr</w:t>
      </w:r>
      <w:r/>
    </w:p>
    <w:p>
      <w:pPr>
        <w:pStyle w:val="Normal"/>
      </w:pPr>
      <w:r>
        <w:rPr/>
        <w:t xml:space="preserve"> </w:t>
      </w:r>
      <w:r>
        <w:rPr/>
        <w:t>[train] Wie würden Sie Ihren körperlichen Trainingszustand beschreiben?</w:t>
        <w:tab/>
      </w:r>
      <w:r/>
    </w:p>
    <w:p>
      <w:pPr>
        <w:pStyle w:val="Normal"/>
      </w:pPr>
      <w:r>
        <w:rPr>
          <w:rFonts w:eastAsia="MS Gothic"/>
        </w:rPr>
        <w:t>☐</w:t>
      </w:r>
      <w:r>
        <w:rPr/>
        <w:tab/>
        <w:t>Ich bin sehr trainiert und betreibe in meiner Freizeit Leistungssport</w:t>
      </w:r>
      <w:r/>
    </w:p>
    <w:p>
      <w:pPr>
        <w:pStyle w:val="Normal"/>
      </w:pPr>
      <w:r>
        <w:rPr>
          <w:rFonts w:eastAsia="MS Gothic"/>
        </w:rPr>
        <w:t>☐</w:t>
      </w:r>
      <w:r>
        <w:rPr/>
        <w:tab/>
        <w:t>Ich bin sehr trainiert und treibe in meiner Freizeit sehr viel Sport (3-4 mal die Woche)</w:t>
      </w:r>
      <w:r/>
    </w:p>
    <w:p>
      <w:pPr>
        <w:pStyle w:val="Normal"/>
      </w:pPr>
      <w:r>
        <w:rPr>
          <w:rFonts w:eastAsia="MS Gothic"/>
        </w:rPr>
        <w:t>☐</w:t>
      </w:r>
      <w:r>
        <w:rPr/>
        <w:tab/>
        <w:t>Ich bin trainiert und treibe in meiner Freizeit regelmäßig Sport (1-2 mal pro Woche)</w:t>
      </w:r>
      <w:r/>
    </w:p>
    <w:p>
      <w:pPr>
        <w:pStyle w:val="Normal"/>
      </w:pPr>
      <w:r>
        <w:rPr>
          <w:rFonts w:eastAsia="MS Gothic"/>
        </w:rPr>
        <w:t>☐</w:t>
      </w:r>
      <w:r>
        <w:rPr/>
        <w:tab/>
        <w:t>Ich treibe von Zeit zu Zeit Sport (1-3 mal im Monat)</w:t>
      </w:r>
      <w:r/>
    </w:p>
    <w:p>
      <w:pPr>
        <w:pStyle w:val="Normal"/>
      </w:pPr>
      <w:r>
        <w:rPr>
          <w:rFonts w:eastAsia="MS Gothic"/>
        </w:rPr>
        <w:t>☐</w:t>
      </w:r>
      <w:r>
        <w:rPr/>
        <w:tab/>
        <w:t>Ich treibe so gut wie keinen Sport</w:t>
      </w:r>
      <w:r/>
    </w:p>
    <w:p>
      <w:pPr>
        <w:pStyle w:val="Normal"/>
      </w:pPr>
      <w:r>
        <w:rPr/>
        <w:t>[smok] Sind Sie Raucher?</w:t>
      </w:r>
      <w:r/>
    </w:p>
    <w:p>
      <w:pPr>
        <w:pStyle w:val="Normal"/>
      </w:pPr>
      <w:r>
        <w:rPr>
          <w:rFonts w:eastAsia="MS Gothic"/>
        </w:rPr>
        <w:t>☐</w:t>
      </w:r>
      <w:r>
        <w:rPr/>
        <w:tab/>
        <w:t xml:space="preserve">Ja     </w:t>
      </w:r>
      <w:r>
        <w:rPr>
          <w:rFonts w:eastAsia="MS Gothic"/>
        </w:rPr>
        <w:t>☐</w:t>
      </w:r>
      <w:r>
        <w:rPr/>
        <w:t xml:space="preserve"> Nein</w:t>
      </w:r>
      <w:r/>
    </w:p>
    <w:p>
      <w:pPr>
        <w:pStyle w:val="Normal"/>
      </w:pPr>
      <w:r>
        <w:rPr/>
        <w:t>Wenn ja, wie viele Zigaretten am Tag rauchen Sie? _________</w:t>
      </w:r>
      <w:r/>
    </w:p>
    <w:p>
      <w:pPr>
        <w:pStyle w:val="Normal"/>
      </w:pPr>
      <w:r>
        <w:rPr/>
        <w:t>[med] Welche Medikamente nehmen Sie regelmäßig ein? Bitte notieren Sie den Namen des Präparates oder der Wirkstoffe:</w:t>
      </w:r>
      <w:r/>
    </w:p>
    <w:p>
      <w:pPr>
        <w:pStyle w:val="Normal"/>
      </w:pPr>
      <w:r>
        <w:rPr/>
        <w:t>_______________</w:t>
      </w:r>
      <w:r/>
    </w:p>
    <w:p>
      <w:pPr>
        <w:pStyle w:val="Normal"/>
      </w:pPr>
      <w:r>
        <w:rPr/>
      </w:r>
      <w:r/>
    </w:p>
    <w:p>
      <w:pPr>
        <w:pStyle w:val="Normal"/>
      </w:pPr>
      <w:r>
        <w:rPr/>
        <w:t>Die nachfolgenden Fragen brauchen Sie nur beantworten wenn Sie weiblich sind:</w:t>
      </w:r>
      <w:r/>
    </w:p>
    <w:p>
      <w:pPr>
        <w:pStyle w:val="Normal"/>
      </w:pPr>
      <w:r>
        <w:rPr/>
        <w:t>[peri]Wann hat Ihre letzte Regelblutung begonnen?</w:t>
      </w:r>
      <w:r/>
    </w:p>
    <w:p>
      <w:pPr>
        <w:pStyle w:val="Normal"/>
      </w:pPr>
      <w:r>
        <w:rPr/>
        <w:t xml:space="preserve"> </w:t>
      </w:r>
      <w:r>
        <w:rPr/>
        <w:t xml:space="preserve">vor __________ Tagen </w:t>
      </w:r>
      <w:r/>
    </w:p>
    <w:p>
      <w:pPr>
        <w:pStyle w:val="Normal"/>
      </w:pPr>
      <w:r>
        <w:rPr/>
        <w:t>[pill] Nehmen Sie Hormonpräparate zur Empfängnisverhütung?</w:t>
        <w:tab/>
      </w:r>
      <w:r/>
    </w:p>
    <w:p>
      <w:pPr>
        <w:pStyle w:val="Normal"/>
      </w:pPr>
      <w:r>
        <w:rPr>
          <w:rFonts w:eastAsia="MS Gothic"/>
        </w:rPr>
        <w:t>☐</w:t>
      </w:r>
      <w:r>
        <w:rPr/>
        <w:tab/>
        <w:t>Ja</w:t>
      </w:r>
      <w:r/>
    </w:p>
    <w:p>
      <w:pPr>
        <w:pStyle w:val="Normal"/>
      </w:pPr>
      <w:r>
        <w:rPr>
          <w:rFonts w:eastAsia="MS Gothic"/>
        </w:rPr>
        <w:t>☐</w:t>
      </w:r>
      <w:r>
        <w:rPr/>
        <w:tab/>
        <w:t>Nein</w:t>
      </w:r>
      <w:r/>
    </w:p>
    <w:p>
      <w:pPr>
        <w:pStyle w:val="Berschrift2"/>
      </w:pPr>
      <w:r>
        <w:rPr/>
        <w:t>Stressoren</w:t>
        <w:tab/>
        <w:t>43</w:t>
      </w:r>
      <w:r/>
    </w:p>
    <w:p>
      <w:pPr>
        <w:pStyle w:val="Berschrift3"/>
      </w:pPr>
      <w:r>
        <w:rPr/>
        <w:t>Zeitdruck [PP_tpress]</w:t>
        <w:tab/>
        <w:t>6</w:t>
      </w:r>
      <w:r/>
    </w:p>
    <w:p>
      <w:pPr>
        <w:pStyle w:val="Normal"/>
      </w:pPr>
      <w:r>
        <w:rPr/>
        <w:t>Semmer, N., Zapf, D. &amp; Dunckel, H. (2007). ISTA – Instrument zur Stressbezogenen Arbeitsanalyse (Version 6.1). Bern, Frankfurt, Flensburg.</w:t>
      </w:r>
      <w:r/>
    </w:p>
    <w:p>
      <w:pPr>
        <w:pStyle w:val="Normal"/>
      </w:pPr>
      <w:r>
        <w:rPr/>
      </w:r>
      <w:r/>
    </w:p>
    <w:p>
      <w:pPr>
        <w:pStyle w:val="Normal"/>
        <w:pBdr>
          <w:top w:val="single" w:sz="6" w:space="1" w:color="00000A"/>
          <w:left w:val="single" w:sz="6" w:space="1" w:color="00000A"/>
          <w:bottom w:val="single" w:sz="6" w:space="1" w:color="00000A"/>
          <w:right w:val="single" w:sz="6" w:space="1" w:color="00000A"/>
        </w:pBdr>
      </w:pPr>
      <w:r>
        <w:rPr/>
        <w:t>ZD1</w:t>
        <w:tab/>
        <w:t xml:space="preserve">Wie häufig stehen Sie unter </w:t>
      </w:r>
      <w:r>
        <w:rPr>
          <w:b/>
          <w:bCs/>
        </w:rPr>
        <w:t>Zeitdruck</w:t>
      </w:r>
      <w:r>
        <w:rPr/>
        <w:t xml:space="preserve">? </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(fast ununterbrochen)</w:t>
        <w:tab/>
        <w:tab/>
        <w:t>(  ) 5</w:t>
      </w:r>
      <w:r/>
    </w:p>
    <w:p>
      <w:pPr>
        <w:pStyle w:val="Normal"/>
        <w:pBdr>
          <w:top w:val="single" w:sz="6" w:space="1" w:color="00000A"/>
          <w:left w:val="single" w:sz="6" w:space="1" w:color="00000A"/>
          <w:bottom w:val="single" w:sz="6" w:space="1" w:color="00000A"/>
          <w:right w:val="single" w:sz="6" w:space="1" w:color="00000A"/>
        </w:pBdr>
      </w:pPr>
      <w:r>
        <w:rPr/>
        <w:t>ZD2</w:t>
        <w:tab/>
        <w:t xml:space="preserve">Wie häufig passiert es, dass Sie </w:t>
      </w:r>
      <w:r>
        <w:rPr>
          <w:b/>
          <w:bCs/>
        </w:rPr>
        <w:t>schneller arbeiten</w:t>
      </w:r>
      <w:r>
        <w:rPr/>
        <w:t>, als sie es normalerweise tun, um die Arbeit zu schaffen?</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(fast ununterbrochen)</w:t>
        <w:tab/>
        <w:tab/>
        <w:t>(  ) 5</w:t>
      </w:r>
      <w:r/>
    </w:p>
    <w:p>
      <w:pPr>
        <w:pStyle w:val="Normal"/>
        <w:pBdr>
          <w:top w:val="single" w:sz="6" w:space="1" w:color="00000A"/>
          <w:left w:val="single" w:sz="6" w:space="1" w:color="00000A"/>
          <w:bottom w:val="single" w:sz="6" w:space="1" w:color="00000A"/>
          <w:right w:val="single" w:sz="6" w:space="1" w:color="00000A"/>
        </w:pBdr>
      </w:pPr>
      <w:r>
        <w:rPr/>
        <w:t>ZD3</w:t>
        <w:tab/>
        <w:t xml:space="preserve">Wie oft kommt es vor, dass Sie wegen zuviel Arbeit </w:t>
      </w:r>
      <w:r>
        <w:rPr>
          <w:b/>
          <w:bCs/>
        </w:rPr>
        <w:t>nicht oder verspätet in die Pause</w:t>
      </w:r>
      <w:r>
        <w:rPr/>
        <w:t xml:space="preserve"> gehen können?</w:t>
      </w:r>
      <w:r/>
    </w:p>
    <w:p>
      <w:pPr>
        <w:pStyle w:val="Normal"/>
      </w:pPr>
      <w:r>
        <w:rPr/>
        <w:tab/>
        <w:tab/>
        <w:t>sehr selten/nie</w:t>
        <w:tab/>
        <w:tab/>
        <w:tab/>
        <w:tab/>
        <w:t>(  ) 1</w:t>
      </w:r>
      <w:r/>
    </w:p>
    <w:p>
      <w:pPr>
        <w:pStyle w:val="Normal"/>
      </w:pPr>
      <w:r>
        <w:rPr/>
        <w:tab/>
        <w:tab/>
        <w:t>selten (etwa 1 x pro Monat)</w:t>
        <w:tab/>
        <w:tab/>
        <w:t>(  ) 2</w:t>
      </w:r>
      <w:r/>
    </w:p>
    <w:p>
      <w:pPr>
        <w:pStyle w:val="Normal"/>
      </w:pPr>
      <w:r>
        <w:rPr/>
        <w:tab/>
        <w:tab/>
        <w:t>gelegentlich (etwa 1 x pro Woche)</w:t>
        <w:tab/>
        <w:tab/>
        <w:t>(  ) 3</w:t>
      </w:r>
      <w:r/>
    </w:p>
    <w:p>
      <w:pPr>
        <w:pStyle w:val="Normal"/>
      </w:pPr>
      <w:r>
        <w:rPr/>
        <w:tab/>
        <w:tab/>
        <w:t>oft (mehrmals pro Woche)</w:t>
        <w:tab/>
        <w:tab/>
        <w:t>(  ) 4</w:t>
      </w:r>
      <w:r/>
    </w:p>
    <w:p>
      <w:pPr>
        <w:pStyle w:val="Normal"/>
      </w:pPr>
      <w:r>
        <w:rPr/>
        <w:tab/>
        <w:tab/>
        <w:t>sehr oft (täglich)</w:t>
        <w:tab/>
        <w:tab/>
        <w:tab/>
        <w:tab/>
        <w:t>(  ) 5</w:t>
      </w:r>
      <w:r/>
    </w:p>
    <w:p>
      <w:pPr>
        <w:pStyle w:val="Normal"/>
        <w:pBdr>
          <w:top w:val="single" w:sz="6" w:space="1" w:color="00000A"/>
          <w:left w:val="single" w:sz="6" w:space="1" w:color="00000A"/>
          <w:bottom w:val="single" w:sz="6" w:space="1" w:color="00000A"/>
          <w:right w:val="single" w:sz="6" w:space="1" w:color="00000A"/>
        </w:pBdr>
      </w:pPr>
      <w:r>
        <w:rPr/>
        <w:t>ZD4</w:t>
        <w:tab/>
        <w:t xml:space="preserve">Wie oft kommt es vor, dass Sie wegen zuviel Arbeit </w:t>
      </w:r>
      <w:r>
        <w:rPr>
          <w:b/>
          <w:bCs/>
        </w:rPr>
        <w:t>verspätet in den Feierabend</w:t>
      </w:r>
      <w:r>
        <w:rPr/>
        <w:t xml:space="preserve"> gehen können?</w:t>
      </w:r>
      <w:r/>
    </w:p>
    <w:p>
      <w:pPr>
        <w:pStyle w:val="Normal"/>
      </w:pPr>
      <w:r>
        <w:rPr/>
        <w:tab/>
        <w:tab/>
        <w:t>sehr selten/nie</w:t>
        <w:tab/>
        <w:tab/>
        <w:tab/>
        <w:tab/>
        <w:t>(  ) 1</w:t>
      </w:r>
      <w:r/>
    </w:p>
    <w:p>
      <w:pPr>
        <w:pStyle w:val="Normal"/>
      </w:pPr>
      <w:r>
        <w:rPr/>
        <w:tab/>
        <w:tab/>
        <w:t>selten (etwa 1 x pro Monat)</w:t>
        <w:tab/>
        <w:tab/>
        <w:t>(  ) 2</w:t>
      </w:r>
      <w:r/>
    </w:p>
    <w:p>
      <w:pPr>
        <w:pStyle w:val="Normal"/>
      </w:pPr>
      <w:r>
        <w:rPr/>
        <w:tab/>
        <w:tab/>
        <w:t>gelegentlich (mehrmals pro Monat)</w:t>
        <w:tab/>
        <w:t>(  ) 3</w:t>
      </w:r>
      <w:r/>
    </w:p>
    <w:p>
      <w:pPr>
        <w:pStyle w:val="Normal"/>
      </w:pPr>
      <w:r>
        <w:rPr/>
        <w:tab/>
        <w:tab/>
        <w:t>oft (mehrmals pro Woche)</w:t>
        <w:tab/>
        <w:tab/>
        <w:t>(  ) 4</w:t>
      </w:r>
      <w:r/>
    </w:p>
    <w:p>
      <w:pPr>
        <w:pStyle w:val="Normal"/>
      </w:pPr>
      <w:r>
        <w:rPr/>
        <w:tab/>
        <w:tab/>
        <w:t>sehr oft (fast täglich)</w:t>
        <w:tab/>
        <w:tab/>
        <w:tab/>
        <w:t>(  ) 5</w:t>
      </w:r>
      <w:r/>
    </w:p>
    <w:p>
      <w:pPr>
        <w:pStyle w:val="Normal"/>
        <w:pBdr>
          <w:top w:val="single" w:sz="6" w:space="1" w:color="00000A"/>
          <w:left w:val="single" w:sz="6" w:space="1" w:color="00000A"/>
          <w:bottom w:val="single" w:sz="6" w:space="1" w:color="00000A"/>
          <w:right w:val="single" w:sz="6" w:space="1" w:color="00000A"/>
        </w:pBdr>
      </w:pPr>
      <w:r>
        <w:rPr/>
        <w:t>ZD6</w:t>
        <w:tab/>
        <w:t xml:space="preserve">Wie oft wird bei Ihrer Arbeit ein </w:t>
      </w:r>
      <w:r>
        <w:rPr>
          <w:b/>
          <w:bCs/>
        </w:rPr>
        <w:t>hohes Arbeitstempo</w:t>
      </w:r>
      <w:r>
        <w:rPr/>
        <w:t xml:space="preserve"> verlangt?</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(mehrmals pro Stunde)</w:t>
        <w:tab/>
        <w:tab/>
        <w:t>(  ) 5</w:t>
      </w:r>
      <w:r/>
    </w:p>
    <w:p>
      <w:pPr>
        <w:pStyle w:val="Berschrift3"/>
      </w:pPr>
      <w:r>
        <w:rPr/>
        <w:t>Unterbrechungen [PP_int]</w:t>
        <w:tab/>
        <w:t>6</w:t>
      </w:r>
      <w:r/>
    </w:p>
    <w:p>
      <w:pPr>
        <w:pStyle w:val="Normal"/>
      </w:pPr>
      <w:r>
        <w:rPr/>
        <w:t>Semmer, N., Zapf, D. &amp; Dunckel, H. (2007). ISTA – Instrument zur Stressbezogenen Arbeitsanalyse (Version 6.1). Bern, Frankfurt, Flensburg.</w:t>
      </w:r>
      <w:r/>
    </w:p>
    <w:p>
      <w:pPr>
        <w:pStyle w:val="Normal"/>
      </w:pPr>
      <w:r>
        <w:rPr/>
      </w:r>
      <w:r/>
    </w:p>
    <w:p>
      <w:pPr>
        <w:pStyle w:val="Normal"/>
        <w:pBdr>
          <w:top w:val="single" w:sz="6" w:space="1" w:color="00000A"/>
          <w:left w:val="single" w:sz="6" w:space="1" w:color="00000A"/>
          <w:bottom w:val="single" w:sz="6" w:space="1" w:color="00000A"/>
          <w:right w:val="single" w:sz="6" w:space="1" w:color="00000A"/>
        </w:pBdr>
      </w:pPr>
      <w:r>
        <w:rPr/>
        <w:t>AUB1</w:t>
        <w:tab/>
        <w:t xml:space="preserve">Wie häufig werden Sie durchschnittlich bei Ihrer Arbeit von Ihrem/Ihrer </w:t>
      </w:r>
      <w:r>
        <w:rPr>
          <w:b/>
          <w:bCs/>
        </w:rPr>
        <w:t>Vorgesetzten</w:t>
      </w:r>
      <w:r>
        <w:rPr/>
        <w:t xml:space="preserve"> unterbrochen (z.B. wegen einer Auskunft)?</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(mehrmals pro Stunde)</w:t>
        <w:tab/>
        <w:tab/>
        <w:t>(  ) 5</w:t>
      </w:r>
      <w:r/>
    </w:p>
    <w:p>
      <w:pPr>
        <w:pStyle w:val="Normal"/>
        <w:rPr>
          <w:b/>
          <w:b/>
          <w:color w:val="C00000"/>
        </w:rPr>
      </w:pPr>
      <w:r>
        <w:rPr>
          <w:b/>
          <w:color w:val="C00000"/>
        </w:rPr>
        <w:t>Das Originalitem  AUB2 heißt so: „Wie häufig werden Sie durch andere Kollegen/Mitarbeiter bei Ihrer Arbeit unterbrochen?“ Wir haben daraus zwei Items gemacht:</w:t>
      </w:r>
      <w:r/>
    </w:p>
    <w:p>
      <w:pPr>
        <w:pStyle w:val="Normal"/>
        <w:pBdr>
          <w:top w:val="single" w:sz="6" w:space="1" w:color="00000A"/>
          <w:left w:val="single" w:sz="6" w:space="1" w:color="00000A"/>
          <w:bottom w:val="single" w:sz="6" w:space="1" w:color="00000A"/>
          <w:right w:val="single" w:sz="6" w:space="1" w:color="00000A"/>
        </w:pBdr>
      </w:pPr>
      <w:r>
        <w:rPr/>
        <w:t>AUB2</w:t>
        <w:tab/>
        <w:t xml:space="preserve">Wie häufig werden Sie durch andere </w:t>
      </w:r>
      <w:r>
        <w:rPr>
          <w:b/>
          <w:bCs/>
        </w:rPr>
        <w:t>Kollegen</w:t>
      </w:r>
      <w:r>
        <w:rPr/>
        <w:t xml:space="preserve"> bei Ihrer Arbeit unterbrochen?</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(mehrmals pro Stunde)</w:t>
        <w:tab/>
        <w:tab/>
        <w:t>(  ) 5</w:t>
      </w:r>
      <w:r/>
    </w:p>
    <w:p>
      <w:pPr>
        <w:pStyle w:val="Normal"/>
        <w:rPr>
          <w:b/>
          <w:b/>
          <w:color w:val="C00000"/>
        </w:rPr>
      </w:pPr>
      <w:r>
        <w:rPr>
          <w:b/>
          <w:color w:val="C00000"/>
        </w:rPr>
        <w:t>Folgende Frage gehört eigentlich nicht zum ISTA, ist selbst entwickelt:</w:t>
      </w:r>
      <w:r/>
    </w:p>
    <w:p>
      <w:pPr>
        <w:pStyle w:val="Normal"/>
        <w:pBdr>
          <w:top w:val="single" w:sz="6" w:space="1" w:color="00000A"/>
          <w:left w:val="single" w:sz="6" w:space="1" w:color="00000A"/>
          <w:bottom w:val="single" w:sz="6" w:space="1" w:color="00000A"/>
          <w:right w:val="single" w:sz="6" w:space="1" w:color="00000A"/>
        </w:pBdr>
      </w:pPr>
      <w:r>
        <w:rPr/>
        <w:t>AUB8</w:t>
        <w:tab/>
        <w:t xml:space="preserve">Wenn Sie eine Führungskraft sind: Wie häufig werden Sie durch Ihre </w:t>
      </w:r>
      <w:r>
        <w:rPr>
          <w:b/>
        </w:rPr>
        <w:t>Mitarbeiter</w:t>
      </w:r>
      <w:r>
        <w:rPr/>
        <w:t xml:space="preserve"> bei Ihrer Arbeit unterbrochen?</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(mehrmals pro Stunde)</w:t>
        <w:tab/>
        <w:tab/>
        <w:t>(  ) 5</w:t>
      </w:r>
      <w:r/>
    </w:p>
    <w:p>
      <w:pPr>
        <w:pStyle w:val="Normal"/>
        <w:rPr>
          <w:i/>
          <w:b/>
          <w:i/>
          <w:b/>
          <w:color w:val="FF0000"/>
        </w:rPr>
      </w:pPr>
      <w:r>
        <w:rPr/>
        <w:t xml:space="preserve">() Ich bin keine Führungskraft.  </w:t>
      </w:r>
      <w:r>
        <w:rPr>
          <w:b/>
          <w:color w:val="C00000"/>
        </w:rPr>
        <w:t>In SPSS als fehlender Wert eintragen.</w:t>
      </w:r>
      <w:r/>
    </w:p>
    <w:p>
      <w:pPr>
        <w:pStyle w:val="Normal"/>
        <w:pBdr>
          <w:top w:val="single" w:sz="6" w:space="1" w:color="00000A"/>
          <w:left w:val="single" w:sz="6" w:space="1" w:color="00000A"/>
          <w:bottom w:val="single" w:sz="6" w:space="1" w:color="00000A"/>
          <w:right w:val="single" w:sz="6" w:space="1" w:color="00000A"/>
        </w:pBdr>
      </w:pPr>
      <w:r>
        <w:rPr/>
        <w:t>AUB3</w:t>
        <w:tab/>
        <w:t xml:space="preserve">Wie häufig werden Sie durch </w:t>
      </w:r>
      <w:r>
        <w:rPr>
          <w:b/>
          <w:bCs/>
        </w:rPr>
        <w:t xml:space="preserve">Kunden </w:t>
      </w:r>
      <w:r>
        <w:rPr/>
        <w:t>bei Ihrer Arbeit unterbrochen?</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(mehrmals pro Stunde)</w:t>
        <w:tab/>
        <w:tab/>
        <w:t>(  ) 5</w:t>
      </w:r>
      <w:r/>
    </w:p>
    <w:p>
      <w:pPr>
        <w:pStyle w:val="Normal"/>
        <w:pBdr>
          <w:top w:val="single" w:sz="6" w:space="1" w:color="00000A"/>
          <w:left w:val="single" w:sz="6" w:space="1" w:color="00000A"/>
          <w:bottom w:val="single" w:sz="6" w:space="1" w:color="00000A"/>
          <w:right w:val="single" w:sz="6" w:space="1" w:color="00000A"/>
        </w:pBdr>
      </w:pPr>
      <w:r>
        <w:rPr/>
        <w:t>AUB4</w:t>
        <w:tab/>
        <w:t xml:space="preserve">Kommt es vor, dass Sie </w:t>
      </w:r>
      <w:r>
        <w:rPr>
          <w:b/>
          <w:bCs/>
        </w:rPr>
        <w:t>aktuelle Arbeiten unterbrechen</w:t>
      </w:r>
      <w:r>
        <w:rPr/>
        <w:t xml:space="preserve"> müssen, weil etwas wichtiges dazwischen kommt?</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(mehrmals pro Stunde)</w:t>
        <w:tab/>
        <w:tab/>
        <w:t>(  ) 5</w:t>
      </w:r>
      <w:r/>
    </w:p>
    <w:p>
      <w:pPr>
        <w:pStyle w:val="Normal"/>
        <w:pBdr>
          <w:top w:val="single" w:sz="6" w:space="1" w:color="00000A"/>
          <w:left w:val="single" w:sz="6" w:space="1" w:color="00000A"/>
          <w:bottom w:val="single" w:sz="6" w:space="1" w:color="00000A"/>
          <w:right w:val="single" w:sz="6" w:space="1" w:color="00000A"/>
        </w:pBdr>
        <w:rPr>
          <w:color w:val="FF0000"/>
        </w:rPr>
      </w:pPr>
      <w:r>
        <w:rPr/>
        <w:t>AUB7</w:t>
        <w:tab/>
        <w:t xml:space="preserve">Wie häufig kommt es vor, dass Sie an </w:t>
      </w:r>
      <w:r>
        <w:rPr>
          <w:b/>
          <w:bCs/>
        </w:rPr>
        <w:t>mehreren Aufgaben gleichzeitig</w:t>
      </w:r>
      <w:r>
        <w:rPr/>
        <w:t xml:space="preserve"> arbeiten müssen und zwischen den Arbeitsaufgaben hin und herspringen? </w:t>
      </w:r>
      <w:r/>
    </w:p>
    <w:p>
      <w:pPr>
        <w:pStyle w:val="Normal"/>
      </w:pPr>
      <w:r>
        <w:rPr/>
        <w:tab/>
        <w:tab/>
        <w:t>sehr selten/nie</w:t>
        <w:tab/>
        <w:tab/>
        <w:tab/>
        <w:tab/>
        <w:t>(  ) 1</w:t>
      </w:r>
      <w:r/>
    </w:p>
    <w:p>
      <w:pPr>
        <w:pStyle w:val="Normal"/>
      </w:pPr>
      <w:r>
        <w:rPr/>
        <w:tab/>
        <w:tab/>
        <w:t>selten (etwa 1 x pro Woche)</w:t>
        <w:tab/>
        <w:tab/>
        <w:t>(  ) 2</w:t>
      </w:r>
      <w:r/>
    </w:p>
    <w:p>
      <w:pPr>
        <w:pStyle w:val="Normal"/>
      </w:pPr>
      <w:r>
        <w:rPr/>
        <w:tab/>
        <w:tab/>
        <w:t>gelegentlich (etwa 1 x pro Tag)</w:t>
        <w:tab/>
        <w:tab/>
        <w:t>(  ) 3</w:t>
      </w:r>
      <w:r/>
    </w:p>
    <w:p>
      <w:pPr>
        <w:pStyle w:val="Normal"/>
      </w:pPr>
      <w:r>
        <w:rPr/>
        <w:tab/>
        <w:tab/>
        <w:t>oft (mehrmals pro Tag)</w:t>
        <w:tab/>
        <w:tab/>
        <w:tab/>
        <w:t>(  ) 4</w:t>
      </w:r>
      <w:r/>
    </w:p>
    <w:p>
      <w:pPr>
        <w:pStyle w:val="Normal"/>
      </w:pPr>
      <w:r>
        <w:rPr/>
        <w:tab/>
        <w:tab/>
        <w:t>sehr oft (mehrmals pro Stunde)</w:t>
        <w:tab/>
        <w:tab/>
        <w:t>(  ) 5</w:t>
      </w:r>
      <w:r/>
    </w:p>
    <w:p>
      <w:pPr>
        <w:pStyle w:val="Berschrift3"/>
      </w:pPr>
      <w:r>
        <w:rPr/>
        <w:t>Multitasking</w:t>
        <w:tab/>
        <w:t>4</w:t>
      </w:r>
      <w:r/>
    </w:p>
    <w:p>
      <w:pPr>
        <w:pStyle w:val="Normal"/>
        <w:rPr>
          <w:rFonts w:eastAsia="Times New Roman" w:cs="Arial"/>
          <w:lang w:eastAsia="en-GB"/>
        </w:rPr>
      </w:pPr>
      <w:r>
        <w:rPr>
          <w:rFonts w:eastAsia="Times New Roman" w:cs="Arial"/>
          <w:lang w:eastAsia="en-GB"/>
        </w:rPr>
        <w:t xml:space="preserve">König, C. &amp; Oberacher, L. (2010). </w:t>
      </w:r>
      <w:r>
        <w:rPr>
          <w:rFonts w:eastAsia="Times New Roman" w:cs="Arial"/>
          <w:lang w:val="en-GB" w:eastAsia="en-GB"/>
        </w:rPr>
        <w:t xml:space="preserve">Personal and situational determinants of multitasking at work. </w:t>
      </w:r>
      <w:r>
        <w:rPr>
          <w:rFonts w:eastAsia="Times New Roman" w:cs="Arial"/>
          <w:lang w:eastAsia="en-GB"/>
        </w:rPr>
        <w:t xml:space="preserve">In Journal of Personnel Psychology, Vol 9(2), 2010, 99-103. </w:t>
      </w:r>
      <w:r/>
    </w:p>
    <w:p>
      <w:pPr>
        <w:pStyle w:val="Normal"/>
        <w:rPr>
          <w:sz w:val="16"/>
          <w:u w:val="dotted"/>
          <w:b/>
          <w:sz w:val="16"/>
          <w:b/>
          <w:szCs w:val="16"/>
          <w:color w:val="632423" w:themeColor="accent2" w:themeShade="80"/>
        </w:rPr>
      </w:pPr>
      <w:r>
        <w:rPr/>
        <w:br/>
        <w:t>Während einer typischen Arbeitsschicht…</w:t>
      </w:r>
      <w:r/>
    </w:p>
    <w:tbl>
      <w:tblPr>
        <w:tblW w:w="9774"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720"/>
        <w:gridCol w:w="3947"/>
        <w:gridCol w:w="1096"/>
        <w:gridCol w:w="988"/>
        <w:gridCol w:w="1021"/>
        <w:gridCol w:w="979"/>
        <w:gridCol w:w="1022"/>
      </w:tblGrid>
      <w:tr>
        <w:trPr>
          <w:trHeight w:val="301" w:hRule="atLeast"/>
        </w:trPr>
        <w:tc>
          <w:tcPr>
            <w:tcW w:w="720" w:type="dxa"/>
            <w:tcBorders>
              <w:top w:val="single" w:sz="4" w:space="0" w:color="00000A"/>
              <w:bottom w:val="single" w:sz="4" w:space="0" w:color="00000A"/>
              <w:insideH w:val="single" w:sz="4" w:space="0" w:color="00000A"/>
            </w:tcBorders>
            <w:shd w:color="auto" w:fill="auto" w:val="clear"/>
          </w:tcPr>
          <w:p>
            <w:pPr>
              <w:pStyle w:val="Normal"/>
            </w:pPr>
            <w:r>
              <w:rPr/>
            </w:r>
            <w:r/>
          </w:p>
        </w:tc>
        <w:tc>
          <w:tcPr>
            <w:tcW w:w="3947" w:type="dxa"/>
            <w:tcBorders>
              <w:top w:val="single" w:sz="4" w:space="0" w:color="00000A"/>
              <w:bottom w:val="single" w:sz="4" w:space="0" w:color="00000A"/>
              <w:insideH w:val="single" w:sz="4" w:space="0" w:color="00000A"/>
            </w:tcBorders>
            <w:shd w:color="auto" w:fill="auto" w:val="clear"/>
          </w:tcPr>
          <w:p>
            <w:pPr>
              <w:pStyle w:val="Normal"/>
              <w:rPr>
                <w:sz w:val="20"/>
                <w:b/>
                <w:sz w:val="20"/>
                <w:b/>
                <w:szCs w:val="20"/>
              </w:rPr>
            </w:pPr>
            <w:r>
              <w:rPr>
                <w:b/>
              </w:rPr>
            </w:r>
            <w:r/>
          </w:p>
        </w:tc>
        <w:tc>
          <w:tcPr>
            <w:tcW w:w="1096"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jc w:val="center"/>
              <w:rPr>
                <w:sz w:val="18"/>
                <w:sz w:val="18"/>
                <w:szCs w:val="18"/>
              </w:rPr>
            </w:pPr>
            <w:r>
              <w:rPr>
                <w:sz w:val="18"/>
                <w:szCs w:val="18"/>
              </w:rPr>
              <w:t>Trifft über-haupt nicht zu</w:t>
            </w:r>
            <w:r/>
          </w:p>
        </w:tc>
        <w:tc>
          <w:tcPr>
            <w:tcW w:w="988"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jc w:val="center"/>
              <w:rPr>
                <w:sz w:val="18"/>
                <w:sz w:val="18"/>
                <w:szCs w:val="18"/>
              </w:rPr>
            </w:pPr>
            <w:r>
              <w:rPr>
                <w:sz w:val="18"/>
                <w:szCs w:val="18"/>
              </w:rPr>
              <w:t>Trifft eher nicht zu</w:t>
            </w:r>
            <w:r/>
          </w:p>
        </w:tc>
        <w:tc>
          <w:tcPr>
            <w:tcW w:w="1021"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jc w:val="center"/>
              <w:rPr>
                <w:sz w:val="18"/>
                <w:sz w:val="18"/>
                <w:szCs w:val="18"/>
              </w:rPr>
            </w:pPr>
            <w:r>
              <w:rPr>
                <w:sz w:val="18"/>
                <w:szCs w:val="18"/>
              </w:rPr>
              <w:t>Teils-Teils</w:t>
            </w:r>
            <w:r/>
          </w:p>
        </w:tc>
        <w:tc>
          <w:tcPr>
            <w:tcW w:w="979"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jc w:val="center"/>
              <w:rPr>
                <w:sz w:val="18"/>
                <w:sz w:val="18"/>
                <w:szCs w:val="18"/>
              </w:rPr>
            </w:pPr>
            <w:r>
              <w:rPr>
                <w:sz w:val="18"/>
                <w:szCs w:val="18"/>
              </w:rPr>
              <w:t>Trifft eher zu</w:t>
            </w:r>
            <w:r/>
          </w:p>
        </w:tc>
        <w:tc>
          <w:tcPr>
            <w:tcW w:w="1022"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jc w:val="center"/>
              <w:rPr>
                <w:sz w:val="18"/>
                <w:sz w:val="18"/>
                <w:szCs w:val="18"/>
              </w:rPr>
            </w:pPr>
            <w:r>
              <w:rPr>
                <w:sz w:val="18"/>
                <w:szCs w:val="18"/>
              </w:rPr>
              <w:t>Trifft völlig zu</w:t>
            </w:r>
            <w:r/>
          </w:p>
        </w:tc>
      </w:tr>
      <w:tr>
        <w:trPr>
          <w:trHeight w:val="284" w:hRule="atLeast"/>
        </w:trPr>
        <w:tc>
          <w:tcPr>
            <w:tcW w:w="720" w:type="dxa"/>
            <w:tcBorders>
              <w:top w:val="single" w:sz="4" w:space="0" w:color="00000A"/>
              <w:bottom w:val="single" w:sz="4" w:space="0" w:color="00000A"/>
              <w:insideH w:val="single" w:sz="4" w:space="0" w:color="00000A"/>
            </w:tcBorders>
            <w:shd w:color="auto" w:fill="auto" w:val="clear"/>
          </w:tcPr>
          <w:p>
            <w:pPr>
              <w:pStyle w:val="Normal"/>
            </w:pPr>
            <w:r>
              <w:rPr/>
              <w:t xml:space="preserve">33. </w:t>
            </w:r>
            <w:r/>
          </w:p>
        </w:tc>
        <w:tc>
          <w:tcPr>
            <w:tcW w:w="3947"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rPr>
                <w:b/>
                <w:b/>
              </w:rPr>
            </w:pPr>
            <w:r>
              <w:rPr>
                <w:b/>
              </w:rPr>
              <w:t xml:space="preserve">… </w:t>
            </w:r>
            <w:r>
              <w:rPr>
                <w:b/>
              </w:rPr>
              <w:t>beschäftige ich mich mit verschiedenen</w:t>
              <w:br/>
              <w:t xml:space="preserve">    Dingen gleichzeitig.</w:t>
            </w:r>
            <w:r/>
          </w:p>
        </w:tc>
        <w:tc>
          <w:tcPr>
            <w:tcW w:w="1096"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1</w:t>
            </w:r>
            <w:r/>
          </w:p>
        </w:tc>
        <w:tc>
          <w:tcPr>
            <w:tcW w:w="988"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2</w:t>
            </w:r>
            <w:r/>
          </w:p>
        </w:tc>
        <w:tc>
          <w:tcPr>
            <w:tcW w:w="1021"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3</w:t>
            </w:r>
            <w:r/>
          </w:p>
        </w:tc>
        <w:tc>
          <w:tcPr>
            <w:tcW w:w="979"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4</w:t>
            </w:r>
            <w:r/>
          </w:p>
        </w:tc>
        <w:tc>
          <w:tcPr>
            <w:tcW w:w="1022"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5</w:t>
            </w:r>
            <w:r/>
          </w:p>
        </w:tc>
      </w:tr>
      <w:tr>
        <w:trPr>
          <w:trHeight w:val="284" w:hRule="atLeast"/>
        </w:trPr>
        <w:tc>
          <w:tcPr>
            <w:tcW w:w="720" w:type="dxa"/>
            <w:tcBorders>
              <w:top w:val="single" w:sz="4" w:space="0" w:color="00000A"/>
              <w:bottom w:val="single" w:sz="4" w:space="0" w:color="00000A"/>
              <w:insideH w:val="single" w:sz="4" w:space="0" w:color="00000A"/>
            </w:tcBorders>
            <w:shd w:color="auto" w:fill="auto" w:val="clear"/>
          </w:tcPr>
          <w:p>
            <w:pPr>
              <w:pStyle w:val="Normal"/>
            </w:pPr>
            <w:r>
              <w:rPr/>
              <w:t>34.</w:t>
            </w:r>
            <w:r/>
          </w:p>
        </w:tc>
        <w:tc>
          <w:tcPr>
            <w:tcW w:w="3947"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rPr>
                <w:b/>
                <w:b/>
              </w:rPr>
            </w:pPr>
            <w:r>
              <w:rPr>
                <w:b/>
              </w:rPr>
              <w:t xml:space="preserve">… </w:t>
            </w:r>
            <w:r>
              <w:rPr>
                <w:b/>
              </w:rPr>
              <w:t xml:space="preserve">arbeite ich an mehr als einer Aufgabe. </w:t>
            </w:r>
            <w:r/>
          </w:p>
          <w:p>
            <w:pPr>
              <w:pStyle w:val="ListParagraph"/>
              <w:spacing w:before="200" w:after="200"/>
              <w:ind w:left="0" w:hanging="0"/>
              <w:contextualSpacing/>
              <w:rPr>
                <w:sz w:val="20"/>
                <w:b/>
                <w:sz w:val="20"/>
                <w:b/>
                <w:szCs w:val="20"/>
              </w:rPr>
            </w:pPr>
            <w:r>
              <w:rPr>
                <w:b/>
              </w:rPr>
            </w:r>
            <w:r/>
          </w:p>
        </w:tc>
        <w:tc>
          <w:tcPr>
            <w:tcW w:w="1096"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1</w:t>
            </w:r>
            <w:r/>
          </w:p>
        </w:tc>
        <w:tc>
          <w:tcPr>
            <w:tcW w:w="988"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2</w:t>
            </w:r>
            <w:r/>
          </w:p>
        </w:tc>
        <w:tc>
          <w:tcPr>
            <w:tcW w:w="1021"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3</w:t>
            </w:r>
            <w:r/>
          </w:p>
        </w:tc>
        <w:tc>
          <w:tcPr>
            <w:tcW w:w="979"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4</w:t>
            </w:r>
            <w:r/>
          </w:p>
        </w:tc>
        <w:tc>
          <w:tcPr>
            <w:tcW w:w="1022"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5</w:t>
            </w:r>
            <w:r/>
          </w:p>
        </w:tc>
      </w:tr>
      <w:tr>
        <w:trPr>
          <w:trHeight w:val="284" w:hRule="atLeast"/>
        </w:trPr>
        <w:tc>
          <w:tcPr>
            <w:tcW w:w="720" w:type="dxa"/>
            <w:tcBorders>
              <w:top w:val="single" w:sz="4" w:space="0" w:color="00000A"/>
              <w:bottom w:val="single" w:sz="4" w:space="0" w:color="00000A"/>
              <w:insideH w:val="single" w:sz="4" w:space="0" w:color="00000A"/>
            </w:tcBorders>
            <w:shd w:color="auto" w:fill="auto" w:val="clear"/>
          </w:tcPr>
          <w:p>
            <w:pPr>
              <w:pStyle w:val="Normal"/>
            </w:pPr>
            <w:r>
              <w:rPr/>
              <w:t>35.</w:t>
            </w:r>
            <w:r/>
          </w:p>
        </w:tc>
        <w:tc>
          <w:tcPr>
            <w:tcW w:w="3947"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rPr>
                <w:b/>
                <w:b/>
              </w:rPr>
            </w:pPr>
            <w:r>
              <w:rPr>
                <w:b/>
              </w:rPr>
              <w:t xml:space="preserve">… </w:t>
            </w:r>
            <w:r>
              <w:rPr>
                <w:b/>
              </w:rPr>
              <w:t>bearbeite ich Aufgaben nacheinander ab.</w:t>
              <w:br/>
            </w:r>
            <w:r/>
          </w:p>
        </w:tc>
        <w:tc>
          <w:tcPr>
            <w:tcW w:w="1096"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1</w:t>
            </w:r>
            <w:r/>
          </w:p>
        </w:tc>
        <w:tc>
          <w:tcPr>
            <w:tcW w:w="988"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2</w:t>
            </w:r>
            <w:r/>
          </w:p>
        </w:tc>
        <w:tc>
          <w:tcPr>
            <w:tcW w:w="1021"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3</w:t>
            </w:r>
            <w:r/>
          </w:p>
        </w:tc>
        <w:tc>
          <w:tcPr>
            <w:tcW w:w="979"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4</w:t>
            </w:r>
            <w:r/>
          </w:p>
        </w:tc>
        <w:tc>
          <w:tcPr>
            <w:tcW w:w="1022"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5</w:t>
            </w:r>
            <w:r/>
          </w:p>
        </w:tc>
      </w:tr>
      <w:tr>
        <w:trPr>
          <w:trHeight w:val="284" w:hRule="atLeast"/>
        </w:trPr>
        <w:tc>
          <w:tcPr>
            <w:tcW w:w="720" w:type="dxa"/>
            <w:tcBorders>
              <w:top w:val="single" w:sz="4" w:space="0" w:color="00000A"/>
              <w:bottom w:val="single" w:sz="4" w:space="0" w:color="00000A"/>
              <w:insideH w:val="single" w:sz="4" w:space="0" w:color="00000A"/>
            </w:tcBorders>
            <w:shd w:color="auto" w:fill="auto" w:val="clear"/>
          </w:tcPr>
          <w:p>
            <w:pPr>
              <w:pStyle w:val="Normal"/>
            </w:pPr>
            <w:r>
              <w:rPr/>
              <w:t>36.</w:t>
            </w:r>
            <w:r/>
          </w:p>
        </w:tc>
        <w:tc>
          <w:tcPr>
            <w:tcW w:w="3947" w:type="dxa"/>
            <w:tcBorders>
              <w:top w:val="single" w:sz="4" w:space="0" w:color="00000A"/>
              <w:bottom w:val="single" w:sz="4" w:space="0" w:color="00000A"/>
              <w:insideH w:val="single" w:sz="4" w:space="0" w:color="00000A"/>
            </w:tcBorders>
            <w:shd w:color="auto" w:fill="auto" w:val="clear"/>
          </w:tcPr>
          <w:p>
            <w:pPr>
              <w:pStyle w:val="ListParagraph"/>
              <w:spacing w:before="200" w:after="200"/>
              <w:ind w:left="0" w:hanging="0"/>
              <w:contextualSpacing/>
              <w:rPr>
                <w:b/>
                <w:b/>
              </w:rPr>
            </w:pPr>
            <w:r>
              <w:rPr>
                <w:b/>
              </w:rPr>
              <w:t xml:space="preserve">… </w:t>
            </w:r>
            <w:r>
              <w:rPr>
                <w:b/>
              </w:rPr>
              <w:t xml:space="preserve">erledige ich mehrere Arbeiten und </w:t>
              <w:br/>
              <w:t xml:space="preserve">      Aufträge gleichzeitig. </w:t>
            </w:r>
            <w:r/>
          </w:p>
        </w:tc>
        <w:tc>
          <w:tcPr>
            <w:tcW w:w="1096"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1</w:t>
            </w:r>
            <w:r/>
          </w:p>
        </w:tc>
        <w:tc>
          <w:tcPr>
            <w:tcW w:w="988"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2</w:t>
            </w:r>
            <w:r/>
          </w:p>
        </w:tc>
        <w:tc>
          <w:tcPr>
            <w:tcW w:w="1021"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3</w:t>
            </w:r>
            <w:r/>
          </w:p>
        </w:tc>
        <w:tc>
          <w:tcPr>
            <w:tcW w:w="979"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4</w:t>
            </w:r>
            <w:r/>
          </w:p>
        </w:tc>
        <w:tc>
          <w:tcPr>
            <w:tcW w:w="1022" w:type="dxa"/>
            <w:tcBorders>
              <w:top w:val="single" w:sz="4" w:space="0" w:color="00000A"/>
              <w:bottom w:val="single" w:sz="4" w:space="0" w:color="00000A"/>
              <w:insideH w:val="single" w:sz="4" w:space="0" w:color="00000A"/>
            </w:tcBorders>
            <w:shd w:color="auto" w:fill="auto" w:val="clear"/>
          </w:tcPr>
          <w:p>
            <w:pPr>
              <w:pStyle w:val="Normal"/>
              <w:jc w:val="center"/>
              <w:rPr>
                <w:sz w:val="20"/>
                <w:sz w:val="20"/>
                <w:szCs w:val="20"/>
              </w:rPr>
            </w:pPr>
            <w:r>
              <w:rPr/>
              <w:t>5</w:t>
            </w:r>
            <w:r/>
          </w:p>
        </w:tc>
      </w:tr>
    </w:tbl>
    <w:p>
      <w:pPr>
        <w:pStyle w:val="Normal"/>
      </w:pPr>
      <w:r>
        <w:rPr/>
      </w:r>
      <w:r/>
    </w:p>
    <w:p>
      <w:pPr>
        <w:pStyle w:val="Berschrift3"/>
      </w:pPr>
      <w:r>
        <w:rPr/>
        <w:t xml:space="preserve">illegitime Tätigkeien  [PP_ille] </w:t>
        <w:tab/>
        <w:t>10</w:t>
      </w:r>
      <w:r/>
    </w:p>
    <w:p>
      <w:pPr>
        <w:pStyle w:val="Normal"/>
        <w:rPr>
          <w:rFonts w:ascii="Arial" w:hAnsi="Arial" w:cs="Arial"/>
          <w:lang w:val="en-US"/>
        </w:rPr>
      </w:pPr>
      <w:r>
        <w:rPr>
          <w:rFonts w:cs="Arial" w:ascii="Arial" w:hAnsi="Arial"/>
        </w:rPr>
        <w:t xml:space="preserve">Semmer . N. K., Tschan, F., Meier, L. L., Faccin, S., &amp; Jacobshagen, N. (2010). </w:t>
      </w:r>
      <w:r>
        <w:rPr>
          <w:rFonts w:cs="Arial" w:ascii="Arial" w:hAnsi="Arial"/>
          <w:lang w:val="en-US"/>
        </w:rPr>
        <w:t>Illegitimate tasks and counterproductive work behavior. Applied Psychology: An International Review, 59, 70-96.</w:t>
      </w:r>
      <w:r/>
    </w:p>
    <w:tbl>
      <w:tblPr>
        <w:tblpPr w:bottomFromText="0" w:horzAnchor="margin" w:leftFromText="180" w:rightFromText="180" w:tblpX="0" w:tblpXSpec="" w:tblpY="119" w:tblpYSpec="" w:topFromText="0" w:vertAnchor="text"/>
        <w:tblW w:w="9072" w:type="dxa"/>
        <w:jc w:val="left"/>
        <w:tblInd w:w="71" w:type="dxa"/>
        <w:tblBorders>
          <w:bottom w:val="single" w:sz="6" w:space="0" w:color="00000A"/>
          <w:insideH w:val="single" w:sz="6" w:space="0" w:color="00000A"/>
        </w:tblBorders>
        <w:tblCellMar>
          <w:top w:w="0" w:type="dxa"/>
          <w:left w:w="71" w:type="dxa"/>
          <w:bottom w:w="0" w:type="dxa"/>
          <w:right w:w="71" w:type="dxa"/>
        </w:tblCellMar>
      </w:tblPr>
      <w:tblGrid>
        <w:gridCol w:w="314"/>
        <w:gridCol w:w="5323"/>
        <w:gridCol w:w="721"/>
        <w:gridCol w:w="678"/>
        <w:gridCol w:w="675"/>
        <w:gridCol w:w="678"/>
        <w:gridCol w:w="682"/>
      </w:tblGrid>
      <w:tr>
        <w:trPr>
          <w:tblHeader w:val="true"/>
          <w:trHeight w:val="846" w:hRule="atLeast"/>
        </w:trPr>
        <w:tc>
          <w:tcPr>
            <w:tcW w:w="5637" w:type="dxa"/>
            <w:gridSpan w:val="2"/>
            <w:tcBorders>
              <w:bottom w:val="single" w:sz="6" w:space="0" w:color="00000A"/>
              <w:insideH w:val="single" w:sz="6" w:space="0" w:color="00000A"/>
            </w:tcBorders>
            <w:shd w:color="auto" w:fill="auto" w:val="pct5"/>
          </w:tcPr>
          <w:p>
            <w:pPr>
              <w:pStyle w:val="Normal"/>
              <w:rPr>
                <w:rFonts w:ascii="Arial" w:hAnsi="Arial" w:cs="Arial"/>
              </w:rPr>
            </w:pPr>
            <w:r>
              <w:rPr>
                <w:rFonts w:cs="Arial" w:ascii="Arial" w:hAnsi="Arial"/>
              </w:rPr>
              <w:t>37. Gibt es Arbeitsaufgaben in Ihrem Arbeitsalltag, bei denen Sie sich fragen, ob ...</w:t>
            </w:r>
            <w:r/>
          </w:p>
          <w:p>
            <w:pPr>
              <w:pStyle w:val="Normal"/>
              <w:rPr>
                <w:sz w:val="20"/>
                <w:sz w:val="20"/>
                <w:szCs w:val="20"/>
                <w:rFonts w:ascii="Arial" w:hAnsi="Arial" w:cs="Arial"/>
              </w:rPr>
            </w:pPr>
            <w:r>
              <w:rPr>
                <w:rFonts w:cs="Arial" w:ascii="Arial" w:hAnsi="Arial"/>
              </w:rPr>
            </w:r>
            <w:r/>
          </w:p>
        </w:tc>
        <w:tc>
          <w:tcPr>
            <w:tcW w:w="721" w:type="dxa"/>
            <w:tcBorders>
              <w:bottom w:val="single" w:sz="6" w:space="0" w:color="00000A"/>
              <w:insideH w:val="single" w:sz="6" w:space="0" w:color="00000A"/>
            </w:tcBorders>
            <w:shd w:color="auto" w:fill="auto" w:val="pct5"/>
          </w:tcPr>
          <w:p>
            <w:pPr>
              <w:pStyle w:val="Normal"/>
              <w:rPr>
                <w:rFonts w:ascii="Arial" w:hAnsi="Arial" w:cs="Arial"/>
              </w:rPr>
            </w:pPr>
            <w:r>
              <w:rPr>
                <w:rFonts w:cs="Arial" w:ascii="Arial" w:hAnsi="Arial"/>
              </w:rPr>
              <w:t>sehr selten/</w:t>
            </w:r>
            <w:r/>
          </w:p>
          <w:p>
            <w:pPr>
              <w:pStyle w:val="Normal"/>
              <w:rPr>
                <w:rFonts w:ascii="Arial" w:hAnsi="Arial" w:cs="Arial"/>
              </w:rPr>
            </w:pPr>
            <w:r>
              <w:rPr>
                <w:rFonts w:cs="Arial" w:ascii="Arial" w:hAnsi="Arial"/>
              </w:rPr>
              <w:t>nie</w:t>
            </w:r>
            <w:r/>
          </w:p>
        </w:tc>
        <w:tc>
          <w:tcPr>
            <w:tcW w:w="678" w:type="dxa"/>
            <w:tcBorders>
              <w:bottom w:val="single" w:sz="6" w:space="0" w:color="00000A"/>
              <w:insideH w:val="single" w:sz="6" w:space="0" w:color="00000A"/>
            </w:tcBorders>
            <w:shd w:color="auto" w:fill="auto" w:val="pct5"/>
          </w:tcPr>
          <w:p>
            <w:pPr>
              <w:pStyle w:val="Normal"/>
              <w:rPr>
                <w:rFonts w:ascii="Arial" w:hAnsi="Arial" w:cs="Arial"/>
              </w:rPr>
            </w:pPr>
            <w:r>
              <w:rPr>
                <w:rFonts w:cs="Arial" w:ascii="Arial" w:hAnsi="Arial"/>
              </w:rPr>
              <w:t>eher</w:t>
            </w:r>
            <w:r/>
          </w:p>
          <w:p>
            <w:pPr>
              <w:pStyle w:val="Normal"/>
              <w:rPr>
                <w:rFonts w:ascii="Arial" w:hAnsi="Arial" w:cs="Arial"/>
              </w:rPr>
            </w:pPr>
            <w:r>
              <w:rPr>
                <w:rFonts w:cs="Arial" w:ascii="Arial" w:hAnsi="Arial"/>
              </w:rPr>
              <w:t>selten</w:t>
            </w:r>
            <w:r/>
          </w:p>
          <w:p>
            <w:pPr>
              <w:pStyle w:val="Normal"/>
              <w:rPr>
                <w:sz w:val="20"/>
                <w:sz w:val="20"/>
                <w:szCs w:val="20"/>
                <w:rFonts w:ascii="Arial" w:hAnsi="Arial" w:cs="Arial"/>
              </w:rPr>
            </w:pPr>
            <w:r>
              <w:rPr>
                <w:rFonts w:cs="Arial" w:ascii="Arial" w:hAnsi="Arial"/>
              </w:rPr>
            </w:r>
            <w:r/>
          </w:p>
        </w:tc>
        <w:tc>
          <w:tcPr>
            <w:tcW w:w="675" w:type="dxa"/>
            <w:tcBorders>
              <w:bottom w:val="single" w:sz="6" w:space="0" w:color="00000A"/>
              <w:insideH w:val="single" w:sz="6" w:space="0" w:color="00000A"/>
            </w:tcBorders>
            <w:shd w:color="auto" w:fill="auto" w:val="pct5"/>
          </w:tcPr>
          <w:p>
            <w:pPr>
              <w:pStyle w:val="Normal"/>
              <w:rPr>
                <w:rFonts w:ascii="Arial" w:hAnsi="Arial" w:cs="Arial"/>
              </w:rPr>
            </w:pPr>
            <w:r>
              <w:rPr>
                <w:rFonts w:cs="Arial" w:ascii="Arial" w:hAnsi="Arial"/>
              </w:rPr>
              <w:t>ab und zu</w:t>
            </w:r>
            <w:r/>
          </w:p>
        </w:tc>
        <w:tc>
          <w:tcPr>
            <w:tcW w:w="678" w:type="dxa"/>
            <w:tcBorders>
              <w:bottom w:val="single" w:sz="6" w:space="0" w:color="00000A"/>
              <w:insideH w:val="single" w:sz="6" w:space="0" w:color="00000A"/>
            </w:tcBorders>
            <w:shd w:color="auto" w:fill="auto" w:val="pct5"/>
          </w:tcPr>
          <w:p>
            <w:pPr>
              <w:pStyle w:val="Normal"/>
              <w:rPr>
                <w:rFonts w:ascii="Arial" w:hAnsi="Arial" w:cs="Arial"/>
              </w:rPr>
            </w:pPr>
            <w:r>
              <w:rPr>
                <w:rFonts w:cs="Arial" w:ascii="Arial" w:hAnsi="Arial"/>
              </w:rPr>
              <w:t>eher häufig</w:t>
            </w:r>
            <w:r/>
          </w:p>
          <w:p>
            <w:pPr>
              <w:pStyle w:val="Normal"/>
              <w:rPr>
                <w:sz w:val="20"/>
                <w:sz w:val="20"/>
                <w:szCs w:val="20"/>
                <w:rFonts w:ascii="Arial" w:hAnsi="Arial" w:cs="Arial"/>
              </w:rPr>
            </w:pPr>
            <w:r>
              <w:rPr>
                <w:rFonts w:cs="Arial" w:ascii="Arial" w:hAnsi="Arial"/>
              </w:rPr>
            </w:r>
            <w:r/>
          </w:p>
        </w:tc>
        <w:tc>
          <w:tcPr>
            <w:tcW w:w="682" w:type="dxa"/>
            <w:tcBorders>
              <w:bottom w:val="single" w:sz="6" w:space="0" w:color="00000A"/>
              <w:insideH w:val="single" w:sz="6" w:space="0" w:color="00000A"/>
            </w:tcBorders>
            <w:shd w:color="auto" w:fill="auto" w:val="pct5"/>
          </w:tcPr>
          <w:p>
            <w:pPr>
              <w:pStyle w:val="Normal"/>
              <w:rPr>
                <w:rFonts w:ascii="Arial" w:hAnsi="Arial" w:cs="Arial"/>
              </w:rPr>
            </w:pPr>
            <w:r>
              <w:rPr>
                <w:rFonts w:cs="Arial" w:ascii="Arial" w:hAnsi="Arial"/>
              </w:rPr>
              <w:t>sehr häufig</w:t>
            </w:r>
            <w:r/>
          </w:p>
          <w:p>
            <w:pPr>
              <w:pStyle w:val="Normal"/>
              <w:rPr>
                <w:sz w:val="20"/>
                <w:sz w:val="20"/>
                <w:szCs w:val="20"/>
                <w:rFonts w:ascii="Arial" w:hAnsi="Arial" w:cs="Arial"/>
              </w:rPr>
            </w:pPr>
            <w:r>
              <w:rPr>
                <w:rFonts w:cs="Arial" w:ascii="Arial" w:hAnsi="Arial"/>
              </w:rPr>
            </w:r>
            <w:r/>
          </w:p>
        </w:tc>
      </w:tr>
      <w:tr>
        <w:trPr>
          <w:trHeight w:val="397" w:hRule="atLeast"/>
        </w:trPr>
        <w:tc>
          <w:tcPr>
            <w:tcW w:w="314"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a)</w:t>
            </w:r>
            <w:r/>
          </w:p>
        </w:tc>
        <w:tc>
          <w:tcPr>
            <w:tcW w:w="5323"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 diese überhaupt gemacht werden müssen?</w:t>
            </w:r>
            <w:r/>
          </w:p>
        </w:tc>
        <w:tc>
          <w:tcPr>
            <w:tcW w:w="721"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1</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2</w:t>
            </w:r>
            <w:r/>
          </w:p>
        </w:tc>
        <w:tc>
          <w:tcPr>
            <w:tcW w:w="675"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3</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4</w:t>
            </w:r>
            <w:r/>
          </w:p>
        </w:tc>
        <w:tc>
          <w:tcPr>
            <w:tcW w:w="682"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5</w:t>
            </w:r>
            <w:r/>
          </w:p>
        </w:tc>
      </w:tr>
      <w:tr>
        <w:trPr>
          <w:trHeight w:val="397" w:hRule="atLeast"/>
        </w:trPr>
        <w:tc>
          <w:tcPr>
            <w:tcW w:w="314"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 xml:space="preserve">b) </w:t>
            </w:r>
            <w:r/>
          </w:p>
        </w:tc>
        <w:tc>
          <w:tcPr>
            <w:tcW w:w="5323"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eastAsia="MS Mincho" w:cs="Arial"/>
              </w:rPr>
            </w:pPr>
            <w:r>
              <w:rPr>
                <w:rFonts w:cs="Arial" w:ascii="Arial" w:hAnsi="Arial"/>
              </w:rPr>
              <w:t>... diese überhaupt Sinn machen?</w:t>
            </w:r>
            <w:r/>
          </w:p>
        </w:tc>
        <w:tc>
          <w:tcPr>
            <w:tcW w:w="721"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1</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2</w:t>
            </w:r>
            <w:r/>
          </w:p>
        </w:tc>
        <w:tc>
          <w:tcPr>
            <w:tcW w:w="675"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3</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4</w:t>
            </w:r>
            <w:r/>
          </w:p>
        </w:tc>
        <w:tc>
          <w:tcPr>
            <w:tcW w:w="682"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5</w:t>
            </w:r>
            <w:r/>
          </w:p>
        </w:tc>
      </w:tr>
      <w:tr>
        <w:trPr>
          <w:trHeight w:val="397" w:hRule="atLeast"/>
        </w:trPr>
        <w:tc>
          <w:tcPr>
            <w:tcW w:w="314"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c)</w:t>
            </w:r>
            <w:r/>
          </w:p>
        </w:tc>
        <w:tc>
          <w:tcPr>
            <w:tcW w:w="5323"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 diese nicht gemacht werden müssten (oder mit einem geringeren Arbeitsaufwand erledigt werden könnten), wenn es anders organisiert wäre?</w:t>
            </w:r>
            <w:r/>
          </w:p>
        </w:tc>
        <w:tc>
          <w:tcPr>
            <w:tcW w:w="721"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1</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2</w:t>
            </w:r>
            <w:r/>
          </w:p>
        </w:tc>
        <w:tc>
          <w:tcPr>
            <w:tcW w:w="675"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3</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4</w:t>
            </w:r>
            <w:r/>
          </w:p>
        </w:tc>
        <w:tc>
          <w:tcPr>
            <w:tcW w:w="682"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5</w:t>
            </w:r>
            <w:r/>
          </w:p>
        </w:tc>
      </w:tr>
      <w:tr>
        <w:trPr>
          <w:trHeight w:val="397" w:hRule="atLeast"/>
        </w:trPr>
        <w:tc>
          <w:tcPr>
            <w:tcW w:w="314"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d)</w:t>
            </w:r>
            <w:r/>
          </w:p>
        </w:tc>
        <w:tc>
          <w:tcPr>
            <w:tcW w:w="5323"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 diese nicht gemacht werden müssten (oder mit einem geringeren Arbeitsaufwand erledigt werden könnten), wenn andere Leute weniger Fehler machen würden?</w:t>
            </w:r>
            <w:r/>
          </w:p>
        </w:tc>
        <w:tc>
          <w:tcPr>
            <w:tcW w:w="721"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1</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2</w:t>
            </w:r>
            <w:r/>
          </w:p>
        </w:tc>
        <w:tc>
          <w:tcPr>
            <w:tcW w:w="675"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3</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4</w:t>
            </w:r>
            <w:r/>
          </w:p>
        </w:tc>
        <w:tc>
          <w:tcPr>
            <w:tcW w:w="682"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5</w:t>
            </w:r>
            <w:r/>
          </w:p>
        </w:tc>
      </w:tr>
      <w:tr>
        <w:trPr>
          <w:trHeight w:val="397" w:hRule="atLeast"/>
        </w:trPr>
        <w:tc>
          <w:tcPr>
            <w:tcW w:w="314"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e)</w:t>
            </w:r>
            <w:r/>
          </w:p>
        </w:tc>
        <w:tc>
          <w:tcPr>
            <w:tcW w:w="5323"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 diese nur existieren, weil andere es einfach so wollen?</w:t>
            </w:r>
            <w:r/>
          </w:p>
        </w:tc>
        <w:tc>
          <w:tcPr>
            <w:tcW w:w="721"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1</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2</w:t>
            </w:r>
            <w:r/>
          </w:p>
        </w:tc>
        <w:tc>
          <w:tcPr>
            <w:tcW w:w="675"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3</w:t>
            </w:r>
            <w:r/>
          </w:p>
        </w:tc>
        <w:tc>
          <w:tcPr>
            <w:tcW w:w="678"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4</w:t>
            </w:r>
            <w:r/>
          </w:p>
        </w:tc>
        <w:tc>
          <w:tcPr>
            <w:tcW w:w="682" w:type="dxa"/>
            <w:tcBorders>
              <w:top w:val="single" w:sz="6" w:space="0" w:color="00000A"/>
              <w:bottom w:val="single" w:sz="6" w:space="0" w:color="00000A"/>
              <w:insideH w:val="single" w:sz="6" w:space="0" w:color="00000A"/>
            </w:tcBorders>
            <w:shd w:fill="auto" w:val="clear"/>
            <w:vAlign w:val="center"/>
          </w:tcPr>
          <w:p>
            <w:pPr>
              <w:pStyle w:val="Normal"/>
              <w:rPr>
                <w:rFonts w:ascii="Arial" w:hAnsi="Arial" w:cs="Arial"/>
              </w:rPr>
            </w:pPr>
            <w:r>
              <w:rPr>
                <w:rFonts w:cs="Arial" w:ascii="Arial" w:hAnsi="Arial"/>
              </w:rPr>
              <w:t>5</w:t>
            </w:r>
            <w:r/>
          </w:p>
        </w:tc>
      </w:tr>
    </w:tbl>
    <w:tbl>
      <w:tblPr>
        <w:tblW w:w="5000" w:type="pct"/>
        <w:jc w:val="left"/>
        <w:tblInd w:w="0" w:type="dxa"/>
        <w:tblBorders/>
        <w:tblCellMar>
          <w:top w:w="0" w:type="dxa"/>
          <w:left w:w="71" w:type="dxa"/>
          <w:bottom w:w="0" w:type="dxa"/>
          <w:right w:w="71" w:type="dxa"/>
        </w:tblCellMar>
      </w:tblPr>
      <w:tblGrid>
        <w:gridCol w:w="1511"/>
        <w:gridCol w:w="1512"/>
        <w:gridCol w:w="1512"/>
        <w:gridCol w:w="1512"/>
        <w:gridCol w:w="1512"/>
        <w:gridCol w:w="1512"/>
      </w:tblGrid>
      <w:tr>
        <w:trPr>
          <w:tblHeader w:val="true"/>
          <w:trHeight w:val="613" w:hRule="atLeast"/>
        </w:trPr>
        <w:tc>
          <w:tcPr>
            <w:tcW w:w="1511" w:type="dxa"/>
            <w:tcBorders/>
            <w:shd w:color="auto" w:fill="auto" w:val="pct5"/>
          </w:tcPr>
          <w:p>
            <w:pPr>
              <w:pStyle w:val="Normal"/>
              <w:rPr>
                <w:rFonts w:ascii="Arial" w:hAnsi="Arial" w:cs="Arial"/>
              </w:rPr>
            </w:pPr>
            <w:r>
              <w:rPr>
                <w:rFonts w:cs="Arial" w:ascii="Arial" w:hAnsi="Arial"/>
              </w:rPr>
              <w:t>Gibt es Arbeitsaufgaben in Ihrem Arbeitsalltag, bei denen Sie der Meinung sind, dass ....</w:t>
            </w:r>
            <w:r/>
          </w:p>
        </w:tc>
        <w:tc>
          <w:tcPr>
            <w:tcW w:w="1512" w:type="dxa"/>
            <w:tcBorders/>
            <w:shd w:color="auto" w:fill="auto" w:val="pct5"/>
          </w:tcPr>
          <w:p>
            <w:pPr>
              <w:pStyle w:val="Normal"/>
              <w:rPr>
                <w:rFonts w:ascii="Arial" w:hAnsi="Arial" w:cs="Arial"/>
              </w:rPr>
            </w:pPr>
            <w:r>
              <w:rPr>
                <w:rFonts w:cs="Arial" w:ascii="Arial" w:hAnsi="Arial"/>
              </w:rPr>
              <w:t>sehr selten/</w:t>
            </w:r>
            <w:r/>
          </w:p>
          <w:p>
            <w:pPr>
              <w:pStyle w:val="Normal"/>
              <w:rPr>
                <w:rFonts w:ascii="Arial" w:hAnsi="Arial" w:cs="Arial"/>
              </w:rPr>
            </w:pPr>
            <w:r>
              <w:rPr>
                <w:rFonts w:cs="Arial" w:ascii="Arial" w:hAnsi="Arial"/>
              </w:rPr>
              <w:t>nie</w:t>
            </w:r>
            <w:r/>
          </w:p>
        </w:tc>
        <w:tc>
          <w:tcPr>
            <w:tcW w:w="1512" w:type="dxa"/>
            <w:tcBorders/>
            <w:shd w:color="auto" w:fill="auto" w:val="pct5"/>
          </w:tcPr>
          <w:p>
            <w:pPr>
              <w:pStyle w:val="Normal"/>
              <w:rPr>
                <w:rFonts w:ascii="Arial" w:hAnsi="Arial" w:cs="Arial"/>
              </w:rPr>
            </w:pPr>
            <w:r>
              <w:rPr>
                <w:rFonts w:cs="Arial" w:ascii="Arial" w:hAnsi="Arial"/>
              </w:rPr>
              <w:t>eher</w:t>
            </w:r>
            <w:r/>
          </w:p>
          <w:p>
            <w:pPr>
              <w:pStyle w:val="Normal"/>
              <w:rPr>
                <w:rFonts w:ascii="Arial" w:hAnsi="Arial" w:cs="Arial"/>
              </w:rPr>
            </w:pPr>
            <w:r>
              <w:rPr>
                <w:rFonts w:cs="Arial" w:ascii="Arial" w:hAnsi="Arial"/>
              </w:rPr>
              <w:t>selten</w:t>
            </w:r>
            <w:r/>
          </w:p>
        </w:tc>
        <w:tc>
          <w:tcPr>
            <w:tcW w:w="1512" w:type="dxa"/>
            <w:tcBorders/>
            <w:shd w:color="auto" w:fill="auto" w:val="pct5"/>
          </w:tcPr>
          <w:p>
            <w:pPr>
              <w:pStyle w:val="Normal"/>
              <w:rPr>
                <w:rFonts w:ascii="Arial" w:hAnsi="Arial" w:cs="Arial"/>
              </w:rPr>
            </w:pPr>
            <w:r>
              <w:rPr>
                <w:rFonts w:cs="Arial" w:ascii="Arial" w:hAnsi="Arial"/>
              </w:rPr>
              <w:t>ab und zu</w:t>
            </w:r>
            <w:r/>
          </w:p>
        </w:tc>
        <w:tc>
          <w:tcPr>
            <w:tcW w:w="1512" w:type="dxa"/>
            <w:tcBorders/>
            <w:shd w:color="auto" w:fill="auto" w:val="pct5"/>
          </w:tcPr>
          <w:p>
            <w:pPr>
              <w:pStyle w:val="Normal"/>
              <w:rPr>
                <w:rFonts w:ascii="Arial" w:hAnsi="Arial" w:cs="Arial"/>
              </w:rPr>
            </w:pPr>
            <w:r>
              <w:rPr>
                <w:rFonts w:cs="Arial" w:ascii="Arial" w:hAnsi="Arial"/>
              </w:rPr>
              <w:t>eher häufig</w:t>
            </w:r>
            <w:r/>
          </w:p>
        </w:tc>
        <w:tc>
          <w:tcPr>
            <w:tcW w:w="1512" w:type="dxa"/>
            <w:tcBorders/>
            <w:shd w:color="auto" w:fill="auto" w:val="pct5"/>
          </w:tcPr>
          <w:p>
            <w:pPr>
              <w:pStyle w:val="Normal"/>
              <w:rPr>
                <w:rFonts w:ascii="Arial" w:hAnsi="Arial" w:cs="Arial"/>
              </w:rPr>
            </w:pPr>
            <w:r>
              <w:rPr>
                <w:rFonts w:cs="Arial" w:ascii="Arial" w:hAnsi="Arial"/>
              </w:rPr>
              <w:t>sehr häufig</w:t>
            </w:r>
            <w:r/>
          </w:p>
        </w:tc>
      </w:tr>
    </w:tbl>
    <w:p>
      <w:pPr>
        <w:pStyle w:val="Normal"/>
      </w:pPr>
      <w:r>
        <w:rPr/>
      </w:r>
      <w:r>
        <mc:AlternateContent>
          <mc:Choice Requires="wps">
            <w:drawing>
              <wp:anchor behindDoc="0" distT="0" distB="0" distL="114300" distR="114300" simplePos="0" locked="0" layoutInCell="1" allowOverlap="1" relativeHeight="21">
                <wp:simplePos x="0" y="0"/>
                <wp:positionH relativeFrom="margin">
                  <wp:posOffset>-45085</wp:posOffset>
                </wp:positionH>
                <wp:positionV relativeFrom="paragraph">
                  <wp:posOffset>75565</wp:posOffset>
                </wp:positionV>
                <wp:extent cx="5760720" cy="3022600"/>
                <wp:effectExtent l="0" t="0" r="0" b="0"/>
                <wp:wrapSquare wrapText="bothSides"/>
                <wp:docPr id="13" name="Rahmen1"/>
                <a:graphic xmlns:a="http://schemas.openxmlformats.org/drawingml/2006/main">
                  <a:graphicData uri="http://schemas.microsoft.com/office/word/2010/wordprocessingShape">
                    <wps:wsp>
                      <wps:cNvSpPr txBox="1"/>
                      <wps:spPr>
                        <a:xfrm>
                          <a:off x="0" y="0"/>
                          <a:ext cx="5760720" cy="3022600"/>
                        </a:xfrm>
                        <a:prstGeom prst="rect"/>
                      </wps:spPr>
                      <wps:txbx>
                        <w:txbxContent>
                          <w:tbl>
                            <w:tblPr>
                              <w:tblpPr w:bottomFromText="0" w:horzAnchor="margin" w:leftFromText="180" w:rightFromText="180" w:tblpX="0" w:tblpXSpec="" w:tblpY="119" w:tblpYSpec="" w:topFromText="0" w:vertAnchor="text"/>
                              <w:tblW w:w="5000" w:type="pct"/>
                              <w:jc w:val="left"/>
                              <w:tblInd w:w="71" w:type="dxa"/>
                              <w:tblBorders>
                                <w:top w:val="single" w:sz="6" w:space="0" w:color="00000A"/>
                                <w:bottom w:val="single" w:sz="6" w:space="0" w:color="00000A"/>
                                <w:insideH w:val="single" w:sz="6" w:space="0" w:color="00000A"/>
                              </w:tblBorders>
                              <w:tblCellMar>
                                <w:top w:w="0" w:type="dxa"/>
                                <w:left w:w="71" w:type="dxa"/>
                                <w:bottom w:w="0" w:type="dxa"/>
                                <w:right w:w="71" w:type="dxa"/>
                              </w:tblCellMar>
                            </w:tblPr>
                            <w:tblGrid>
                              <w:gridCol w:w="328"/>
                              <w:gridCol w:w="967"/>
                              <w:gridCol w:w="1296"/>
                              <w:gridCol w:w="1296"/>
                              <w:gridCol w:w="1296"/>
                              <w:gridCol w:w="724"/>
                              <w:gridCol w:w="572"/>
                              <w:gridCol w:w="59"/>
                              <w:gridCol w:w="632"/>
                              <w:gridCol w:w="605"/>
                              <w:gridCol w:w="27"/>
                              <w:gridCol w:w="633"/>
                              <w:gridCol w:w="636"/>
                            </w:tblGrid>
                            <w:tr>
                              <w:trPr>
                                <w:trHeight w:val="397" w:hRule="atLeast"/>
                              </w:trPr>
                              <w:tc>
                                <w:tcPr>
                                  <w:tcW w:w="1295"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f)</w:t>
                                  </w:r>
                                </w:p>
                              </w:tc>
                              <w:tc>
                                <w:tcPr>
                                  <w:tcW w:w="129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xml:space="preserve">... diese jemand anderes machen sollte?  </w:t>
                                  </w:r>
                                </w:p>
                              </w:tc>
                              <w:tc>
                                <w:tcPr>
                                  <w:tcW w:w="129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129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1296"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1296" w:type="dxa"/>
                                  <w:gridSpan w:val="3"/>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1296" w:type="dxa"/>
                                  <w:gridSpan w:val="3"/>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g)</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diese zu weit gehen, also eigentlich nicht von Ihnen</w:t>
                                  </w:r>
                                </w:p>
                                <w:p>
                                  <w:pPr>
                                    <w:pStyle w:val="Normal"/>
                                  </w:pPr>
                                  <w:r>
                                    <w:rPr>
                                      <w:rFonts w:cs="Arial" w:ascii="Arial" w:hAnsi="Arial"/>
                                    </w:rPr>
                                    <w:t xml:space="preserve"> </w:t>
                                  </w:r>
                                  <w:r>
                                    <w:rPr>
                                      <w:rFonts w:cs="Arial" w:ascii="Arial" w:hAnsi="Arial"/>
                                    </w:rPr>
                                    <w:t>erwartet werden können?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h)</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diese Sie in eine unmögliche Situation bringen?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i)</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es unfair ist, dass Sie diese machen müssen?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j)</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diese nicht Ihrem Berufsbild entsprechen?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width:453.6pt;height:238pt;mso-wrap-distance-left:9pt;mso-wrap-distance-right:9pt;mso-wrap-distance-top:0pt;mso-wrap-distance-bottom:0pt;margin-top:5.95pt;mso-position-vertical-relative:text;margin-left:-3.55pt;mso-position-horizontal-relative:margin">
                <v:textbox inset="0in,0in,0in,0in">
                  <w:txbxContent>
                    <w:tbl>
                      <w:tblPr>
                        <w:tblpPr w:bottomFromText="0" w:horzAnchor="margin" w:leftFromText="180" w:rightFromText="180" w:tblpX="0" w:tblpXSpec="" w:tblpY="119" w:tblpYSpec="" w:topFromText="0" w:vertAnchor="text"/>
                        <w:tblW w:w="5000" w:type="pct"/>
                        <w:jc w:val="left"/>
                        <w:tblInd w:w="71" w:type="dxa"/>
                        <w:tblBorders>
                          <w:top w:val="single" w:sz="6" w:space="0" w:color="00000A"/>
                          <w:bottom w:val="single" w:sz="6" w:space="0" w:color="00000A"/>
                          <w:insideH w:val="single" w:sz="6" w:space="0" w:color="00000A"/>
                        </w:tblBorders>
                        <w:tblCellMar>
                          <w:top w:w="0" w:type="dxa"/>
                          <w:left w:w="71" w:type="dxa"/>
                          <w:bottom w:w="0" w:type="dxa"/>
                          <w:right w:w="71" w:type="dxa"/>
                        </w:tblCellMar>
                      </w:tblPr>
                      <w:tblGrid>
                        <w:gridCol w:w="328"/>
                        <w:gridCol w:w="967"/>
                        <w:gridCol w:w="1296"/>
                        <w:gridCol w:w="1296"/>
                        <w:gridCol w:w="1296"/>
                        <w:gridCol w:w="724"/>
                        <w:gridCol w:w="572"/>
                        <w:gridCol w:w="59"/>
                        <w:gridCol w:w="632"/>
                        <w:gridCol w:w="605"/>
                        <w:gridCol w:w="27"/>
                        <w:gridCol w:w="633"/>
                        <w:gridCol w:w="636"/>
                      </w:tblGrid>
                      <w:tr>
                        <w:trPr>
                          <w:trHeight w:val="397" w:hRule="atLeast"/>
                        </w:trPr>
                        <w:tc>
                          <w:tcPr>
                            <w:tcW w:w="1295"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f)</w:t>
                            </w:r>
                          </w:p>
                        </w:tc>
                        <w:tc>
                          <w:tcPr>
                            <w:tcW w:w="129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xml:space="preserve">... diese jemand anderes machen sollte?  </w:t>
                            </w:r>
                          </w:p>
                        </w:tc>
                        <w:tc>
                          <w:tcPr>
                            <w:tcW w:w="129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129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1296"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1296" w:type="dxa"/>
                            <w:gridSpan w:val="3"/>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1296" w:type="dxa"/>
                            <w:gridSpan w:val="3"/>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g)</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diese zu weit gehen, also eigentlich nicht von Ihnen</w:t>
                            </w:r>
                          </w:p>
                          <w:p>
                            <w:pPr>
                              <w:pStyle w:val="Normal"/>
                            </w:pPr>
                            <w:r>
                              <w:rPr>
                                <w:rFonts w:cs="Arial" w:ascii="Arial" w:hAnsi="Arial"/>
                              </w:rPr>
                              <w:t xml:space="preserve"> </w:t>
                            </w:r>
                            <w:r>
                              <w:rPr>
                                <w:rFonts w:cs="Arial" w:ascii="Arial" w:hAnsi="Arial"/>
                              </w:rPr>
                              <w:t>erwartet werden können?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h)</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diese Sie in eine unmögliche Situation bringen?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i)</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es unfair ist, dass Sie diese machen müssen?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r>
                        <w:trPr>
                          <w:trHeight w:val="397" w:hRule="atLeast"/>
                        </w:trPr>
                        <w:tc>
                          <w:tcPr>
                            <w:tcW w:w="328"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j)</w:t>
                            </w:r>
                          </w:p>
                        </w:tc>
                        <w:tc>
                          <w:tcPr>
                            <w:tcW w:w="5579" w:type="dxa"/>
                            <w:gridSpan w:val="5"/>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 diese nicht Ihrem Berufsbild entsprechen?</w:t>
                            </w:r>
                          </w:p>
                        </w:tc>
                        <w:tc>
                          <w:tcPr>
                            <w:tcW w:w="631"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1</w:t>
                            </w:r>
                          </w:p>
                        </w:tc>
                        <w:tc>
                          <w:tcPr>
                            <w:tcW w:w="632"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2</w:t>
                            </w:r>
                          </w:p>
                        </w:tc>
                        <w:tc>
                          <w:tcPr>
                            <w:tcW w:w="632" w:type="dxa"/>
                            <w:gridSpan w:val="2"/>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3</w:t>
                            </w:r>
                          </w:p>
                        </w:tc>
                        <w:tc>
                          <w:tcPr>
                            <w:tcW w:w="633"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4</w:t>
                            </w:r>
                          </w:p>
                        </w:tc>
                        <w:tc>
                          <w:tcPr>
                            <w:tcW w:w="636" w:type="dxa"/>
                            <w:tcBorders>
                              <w:top w:val="single" w:sz="6" w:space="0" w:color="00000A"/>
                              <w:bottom w:val="single" w:sz="6" w:space="0" w:color="00000A"/>
                              <w:insideH w:val="single" w:sz="6" w:space="0" w:color="00000A"/>
                            </w:tcBorders>
                            <w:shd w:fill="auto" w:val="clear"/>
                            <w:vAlign w:val="center"/>
                          </w:tcPr>
                          <w:p>
                            <w:pPr>
                              <w:pStyle w:val="Normal"/>
                            </w:pPr>
                            <w:r>
                              <w:rPr>
                                <w:rFonts w:cs="Arial" w:ascii="Arial" w:hAnsi="Arial"/>
                              </w:rPr>
                              <w:t>5</w:t>
                            </w:r>
                          </w:p>
                        </w:tc>
                      </w:tr>
                    </w:tbl>
                  </w:txbxContent>
                </v:textbox>
                <w10:wrap type="square"/>
              </v:rect>
            </w:pict>
          </mc:Fallback>
        </mc:AlternateContent>
      </w:r>
      <w:r/>
    </w:p>
    <w:p>
      <w:pPr>
        <w:pStyle w:val="Berschrift3"/>
      </w:pPr>
      <w:r>
        <w:rPr/>
        <w:t>Gratifikationskrise</w:t>
        <w:tab/>
        <w:t>16</w:t>
      </w:r>
      <w:r/>
    </w:p>
    <w:p>
      <w:pPr>
        <w:pStyle w:val="Normal"/>
      </w:pPr>
      <w:r>
        <w:rPr/>
        <w:t xml:space="preserve">Siegrist, J., Starke, D., Chandola, T., Godin, I., Marmot, M., Niedhammer, I., Peter, R., 2004. </w:t>
      </w:r>
      <w:r>
        <w:rPr>
          <w:lang w:val="en-US"/>
        </w:rPr>
        <w:t xml:space="preserve">The measurement of effort-reward imbalance at work: European comparisons. </w:t>
      </w:r>
      <w:r>
        <w:rPr/>
        <w:t>Soc. Sci. Med. 58, 1483 – 1499.</w:t>
      </w:r>
      <w:r/>
    </w:p>
    <w:p>
      <w:pPr>
        <w:pStyle w:val="Normal"/>
      </w:pPr>
      <w:r>
        <w:rPr/>
        <w:t>ERI1 Aufgrund des hohen Arbeitsaufkommens besteht häufig großer Zeitdruck.</w:t>
      </w:r>
      <w:r/>
    </w:p>
    <w:p>
      <w:pPr>
        <w:pStyle w:val="Normal"/>
      </w:pPr>
      <w:r>
        <w:rPr/>
        <w:t xml:space="preserve">ERI2 Bei meiner Arbeit werde ich häufig unterbrochen und gestört. </w:t>
      </w:r>
      <w:r/>
    </w:p>
    <w:p>
      <w:pPr>
        <w:pStyle w:val="Normal"/>
      </w:pPr>
      <w:r>
        <w:rPr/>
        <w:t xml:space="preserve">ERI3 Im Laufe der letzten Jahre ist meine Arbeit immer mehr geworden. </w:t>
      </w:r>
      <w:r/>
    </w:p>
    <w:p>
      <w:pPr>
        <w:pStyle w:val="Normal"/>
      </w:pPr>
      <w:r>
        <w:rPr/>
        <w:t>ERI4 Ich erhalte von meinem Vorgesetzten bzw. einer entsprechenden wichtigen Person die Anerkennung, die ich verdiene.</w:t>
      </w:r>
      <w:r/>
    </w:p>
    <w:p>
      <w:pPr>
        <w:pStyle w:val="Normal"/>
      </w:pPr>
      <w:r>
        <w:rPr/>
        <w:t xml:space="preserve">ERI5 Die Aufstiegschancen in meinem Bereich sind schlecht. </w:t>
      </w:r>
      <w:r/>
    </w:p>
    <w:p>
      <w:pPr>
        <w:pStyle w:val="Normal"/>
      </w:pPr>
      <w:r>
        <w:rPr/>
        <w:t>ERI6 Ich erfahre - oder erwarte - eine Verschlechterung meiner Arbeitssituation.</w:t>
      </w:r>
      <w:r/>
    </w:p>
    <w:p>
      <w:pPr>
        <w:pStyle w:val="Normal"/>
      </w:pPr>
      <w:r>
        <w:rPr/>
        <w:t>ERI7 Mein eigener Arbeitsplatz ist gefährdet.</w:t>
      </w:r>
      <w:r/>
    </w:p>
    <w:p>
      <w:pPr>
        <w:pStyle w:val="Normal"/>
      </w:pPr>
      <w:r>
        <w:rPr/>
        <w:t>ERI8 Wenn ich an all die erbrachten Leistungen und Anstrengungen denke, halte ich die erfahrene Anerkennung für angemessen.</w:t>
      </w:r>
      <w:r/>
    </w:p>
    <w:p>
      <w:pPr>
        <w:pStyle w:val="Normal"/>
      </w:pPr>
      <w:r>
        <w:rPr/>
        <w:t>ERI9 Wenn ich an all die erbrachten Leistungen und Anstrengungen denke, halte ich meine persönlichen Chancen des beruflichen Fortkommens für angemessen.</w:t>
      </w:r>
      <w:r/>
    </w:p>
    <w:p>
      <w:pPr>
        <w:pStyle w:val="Normal"/>
      </w:pPr>
      <w:r>
        <w:rPr/>
        <w:t>ERI10 Wenn ich an all die erbrachten Leistungen denke, halte ich mein Gehalt / meinen Lohn für angemessen.</w:t>
      </w:r>
      <w:r/>
    </w:p>
    <w:p>
      <w:pPr>
        <w:pStyle w:val="Normal"/>
      </w:pPr>
      <w:r>
        <w:rPr/>
        <w:t xml:space="preserve">OC1 Beim Arbeiten komme ich leicht in Zeitdruck. </w:t>
      </w:r>
      <w:r/>
    </w:p>
    <w:p>
      <w:pPr>
        <w:pStyle w:val="Normal"/>
      </w:pPr>
      <w:r>
        <w:rPr/>
        <w:t>OC2 Es passiert mir oft, dass ich schon beim Aufwachen an Arbeitsprobleme denke.</w:t>
      </w:r>
      <w:r/>
    </w:p>
    <w:p>
      <w:pPr>
        <w:pStyle w:val="Normal"/>
      </w:pPr>
      <w:r>
        <w:rPr/>
        <w:t>OC3 Wenn ich nach Hause komme, fällt mir das Abschalten von der Arbeit sehr leicht.</w:t>
      </w:r>
      <w:r/>
    </w:p>
    <w:p>
      <w:pPr>
        <w:pStyle w:val="Normal"/>
      </w:pPr>
      <w:r>
        <w:rPr/>
        <w:t>OC4 Diejenigen, die mir am nächsten stehen sagen, ich opfere mich zu sehr für meinen Beruf auf.</w:t>
      </w:r>
      <w:r/>
    </w:p>
    <w:p>
      <w:pPr>
        <w:pStyle w:val="Normal"/>
      </w:pPr>
      <w:r>
        <w:rPr/>
        <w:t>OC5 Die Arbeit lässt mich selten los, das geht mir abends noch im Kopf rum.</w:t>
      </w:r>
      <w:r/>
    </w:p>
    <w:p>
      <w:pPr>
        <w:pStyle w:val="Normal"/>
      </w:pPr>
      <w:r>
        <w:rPr/>
        <w:t>OC6 Wenn ich etwas verschiebe, was ich eigentlich heute tun müsste, kann ich nachts nicht schlafen.</w:t>
      </w:r>
      <w:r/>
    </w:p>
    <w:p>
      <w:pPr>
        <w:pStyle w:val="Normal"/>
      </w:pPr>
      <w:r>
        <w:rPr/>
      </w:r>
      <w:r/>
    </w:p>
    <w:p>
      <w:pPr>
        <w:pStyle w:val="Normal"/>
      </w:pPr>
      <w:r>
        <w:rPr/>
        <w:t xml:space="preserve">Stimme gar nicht zu 1 – stimme nicht zu 2  – stimme zu 3 – stimme voll zu 4 </w:t>
      </w:r>
      <w:r/>
    </w:p>
    <w:p>
      <w:pPr>
        <w:pStyle w:val="Normal"/>
      </w:pPr>
      <w:r>
        <w:rPr/>
      </w:r>
      <w:r/>
    </w:p>
    <w:p>
      <w:pPr>
        <w:pStyle w:val="Normal"/>
        <w:rPr>
          <w:b/>
          <w:b/>
        </w:rPr>
      </w:pPr>
      <w:r>
        <w:rPr>
          <w:b/>
        </w:rPr>
        <w:t>Berechnung SPSS:</w:t>
      </w:r>
      <w:r/>
    </w:p>
    <w:p>
      <w:pPr>
        <w:pStyle w:val="Normal"/>
        <w:rPr>
          <w:b/>
          <w:b/>
        </w:rPr>
      </w:pPr>
      <w:r>
        <w:rPr>
          <w:b/>
        </w:rPr>
        <w:t>Vorher umkodieren: ERI5, ERI6, ERI7, OC3</w:t>
      </w:r>
      <w:r/>
    </w:p>
    <w:p>
      <w:pPr>
        <w:pStyle w:val="Normal"/>
        <w:rPr>
          <w:b/>
          <w:b/>
        </w:rPr>
      </w:pPr>
      <w:r>
        <w:rPr>
          <w:b/>
        </w:rPr>
        <w:t>Summe von Eri1 bis 3 ist der effort score</w:t>
      </w:r>
      <w:r/>
    </w:p>
    <w:p>
      <w:pPr>
        <w:pStyle w:val="Normal"/>
        <w:rPr>
          <w:b/>
          <w:b/>
          <w:lang w:val="en-US"/>
        </w:rPr>
      </w:pPr>
      <w:r>
        <w:rPr>
          <w:b/>
          <w:lang w:val="en-US"/>
        </w:rPr>
        <w:t>Summe von Eri 4-10 ist der reward score (component esteem 4,5; component job security6+7, job promotion8-10)</w:t>
      </w:r>
      <w:r/>
    </w:p>
    <w:p>
      <w:pPr>
        <w:pStyle w:val="Normal"/>
        <w:rPr>
          <w:b/>
          <w:b/>
          <w:lang w:val="en-US"/>
        </w:rPr>
      </w:pPr>
      <w:r>
        <w:rPr>
          <w:b/>
          <w:lang w:val="en-US"/>
        </w:rPr>
        <w:t>ER-Ratio ist effortscore/reward score*7/3</w:t>
      </w:r>
      <w:r/>
    </w:p>
    <w:p>
      <w:pPr>
        <w:pStyle w:val="Normal"/>
        <w:rPr>
          <w:b/>
          <w:b/>
          <w:lang w:val="en-US"/>
        </w:rPr>
      </w:pPr>
      <w:r>
        <w:rPr>
          <w:b/>
          <w:lang w:val="en-US"/>
        </w:rPr>
        <w:t>Oc ist overcommitment</w:t>
      </w:r>
      <w:r/>
    </w:p>
    <w:p>
      <w:pPr>
        <w:pStyle w:val="Normal"/>
        <w:rPr>
          <w:sz w:val="20"/>
          <w:sz w:val="20"/>
          <w:szCs w:val="20"/>
          <w:lang w:val="en-US"/>
        </w:rPr>
      </w:pPr>
      <w:r>
        <w:rPr>
          <w:lang w:val="en-US"/>
        </w:rPr>
      </w:r>
      <w:r/>
    </w:p>
    <w:p>
      <w:pPr>
        <w:pStyle w:val="Berschrift2"/>
      </w:pPr>
      <w:r>
        <w:rPr/>
        <w:t>Ressourcen 65</w:t>
      </w:r>
      <w:r/>
    </w:p>
    <w:p>
      <w:pPr>
        <w:pStyle w:val="Berschrift3"/>
      </w:pPr>
      <w:r>
        <w:rPr/>
        <w:t>Handlungsspielraum [cont]</w:t>
        <w:tab/>
        <w:t>5</w:t>
      </w:r>
      <w:r/>
    </w:p>
    <w:p>
      <w:pPr>
        <w:pStyle w:val="Normal"/>
      </w:pPr>
      <w:r>
        <w:rPr/>
        <w:t>Semmer, N., Zapf, D. &amp; Dunckel, H. (2007). ISTA – Instrument zur Stressbezogenen Arbeitsanalyse (Version 6.1). Bern, Frankfurt, Flensburg.</w:t>
      </w:r>
      <w:r/>
    </w:p>
    <w:p>
      <w:pPr>
        <w:pStyle w:val="Normal"/>
        <w:pBdr>
          <w:top w:val="single" w:sz="6" w:space="1" w:color="00000A"/>
          <w:left w:val="single" w:sz="6" w:space="1" w:color="00000A"/>
          <w:bottom w:val="single" w:sz="6" w:space="1" w:color="00000A"/>
          <w:right w:val="single" w:sz="6" w:space="1" w:color="00000A"/>
        </w:pBdr>
      </w:pPr>
      <w:r>
        <w:rPr/>
        <w:t>HS1</w:t>
        <w:tab/>
        <w:t xml:space="preserve">Wenn Sie Ihre Tätigkeit insgesamt betrachten, inwieweit können Sie die </w:t>
      </w:r>
      <w:r>
        <w:rPr>
          <w:b/>
          <w:bCs/>
        </w:rPr>
        <w:t xml:space="preserve">Reihenfolge der Arbeitsschritte </w:t>
      </w:r>
      <w:r>
        <w:rPr/>
        <w:t>selbst festlegen?</w:t>
      </w:r>
      <w:r/>
    </w:p>
    <w:p>
      <w:pPr>
        <w:pStyle w:val="Normal"/>
      </w:pPr>
      <w:r>
        <w:rPr/>
        <w:tab/>
        <w:tab/>
        <w:t>sehr wenig</w:t>
        <w:tab/>
        <w:tab/>
        <w:tab/>
        <w:t>(  ) 1</w:t>
      </w:r>
      <w:r/>
    </w:p>
    <w:p>
      <w:pPr>
        <w:pStyle w:val="Normal"/>
      </w:pPr>
      <w:r>
        <w:rPr/>
        <w:tab/>
        <w:tab/>
        <w:t>ziemlich wenig</w:t>
        <w:tab/>
        <w:tab/>
        <w:tab/>
        <w:t>(  ) 2</w:t>
      </w:r>
      <w:r/>
    </w:p>
    <w:p>
      <w:pPr>
        <w:pStyle w:val="Normal"/>
      </w:pPr>
      <w:r>
        <w:rPr/>
        <w:tab/>
        <w:tab/>
        <w:t>etwas</w:t>
        <w:tab/>
        <w:tab/>
        <w:tab/>
        <w:tab/>
        <w:t>(  ) 3</w:t>
      </w:r>
      <w:r/>
    </w:p>
    <w:p>
      <w:pPr>
        <w:pStyle w:val="Normal"/>
      </w:pPr>
      <w:r>
        <w:rPr/>
        <w:tab/>
        <w:tab/>
        <w:t>ziemlich viel</w:t>
        <w:tab/>
        <w:tab/>
        <w:tab/>
        <w:t>(  ) 4</w:t>
      </w:r>
      <w:r/>
    </w:p>
    <w:p>
      <w:pPr>
        <w:pStyle w:val="Normal"/>
      </w:pPr>
      <w:r>
        <w:rPr/>
        <w:tab/>
        <w:tab/>
        <w:t>sehr viel</w:t>
        <w:tab/>
        <w:tab/>
        <w:tab/>
        <w:tab/>
        <w:t>(  ) 5</w:t>
      </w:r>
      <w:r/>
    </w:p>
    <w:p>
      <w:pPr>
        <w:pStyle w:val="Normal"/>
        <w:pBdr>
          <w:top w:val="single" w:sz="6" w:space="1" w:color="00000A"/>
          <w:left w:val="single" w:sz="6" w:space="1" w:color="00000A"/>
          <w:bottom w:val="single" w:sz="6" w:space="1" w:color="00000A"/>
          <w:right w:val="single" w:sz="6" w:space="1" w:color="00000A"/>
        </w:pBdr>
      </w:pPr>
      <w:r>
        <w:rPr/>
        <w:t>HS2</w:t>
        <w:tab/>
        <w:t xml:space="preserve">Wieviel </w:t>
      </w:r>
      <w:r>
        <w:rPr>
          <w:b/>
          <w:bCs/>
        </w:rPr>
        <w:t>Einfluss</w:t>
      </w:r>
      <w:r>
        <w:rPr/>
        <w:t xml:space="preserve"> haben Sie darauf, welche Arbeit Ihnen </w:t>
      </w:r>
      <w:r>
        <w:rPr>
          <w:b/>
          <w:bCs/>
        </w:rPr>
        <w:t>zugeteilt</w:t>
      </w:r>
      <w:r>
        <w:rPr/>
        <w:t xml:space="preserve"> wird?</w:t>
      </w:r>
      <w:r/>
    </w:p>
    <w:p>
      <w:pPr>
        <w:pStyle w:val="Normal"/>
      </w:pPr>
      <w:r>
        <w:rPr/>
        <w:tab/>
        <w:tab/>
        <w:t>sehr wenig</w:t>
        <w:tab/>
        <w:tab/>
        <w:tab/>
        <w:t>(  ) 1</w:t>
      </w:r>
      <w:r/>
    </w:p>
    <w:p>
      <w:pPr>
        <w:pStyle w:val="Normal"/>
      </w:pPr>
      <w:r>
        <w:rPr/>
        <w:tab/>
        <w:tab/>
        <w:t>ziemlich wenig</w:t>
        <w:tab/>
        <w:tab/>
        <w:tab/>
        <w:t>(  ) 2</w:t>
      </w:r>
      <w:r/>
    </w:p>
    <w:p>
      <w:pPr>
        <w:pStyle w:val="Normal"/>
      </w:pPr>
      <w:r>
        <w:rPr/>
        <w:tab/>
        <w:tab/>
        <w:t>etwas</w:t>
        <w:tab/>
        <w:tab/>
        <w:tab/>
        <w:tab/>
        <w:t>(  ) 3</w:t>
      </w:r>
      <w:r/>
    </w:p>
    <w:p>
      <w:pPr>
        <w:pStyle w:val="Normal"/>
      </w:pPr>
      <w:r>
        <w:rPr/>
        <w:tab/>
        <w:tab/>
        <w:t>ziemlich viel</w:t>
        <w:tab/>
        <w:tab/>
        <w:tab/>
        <w:t>(  ) 4</w:t>
      </w:r>
      <w:r/>
    </w:p>
    <w:p>
      <w:pPr>
        <w:pStyle w:val="Normal"/>
      </w:pPr>
      <w:r>
        <w:rPr/>
        <w:tab/>
        <w:tab/>
        <w:t>sehr viel</w:t>
        <w:tab/>
        <w:tab/>
        <w:tab/>
        <w:tab/>
        <w:t>(  ) 5</w:t>
      </w:r>
      <w:r/>
    </w:p>
    <w:p>
      <w:pPr>
        <w:pStyle w:val="Normal"/>
        <w:pBdr>
          <w:top w:val="single" w:sz="6" w:space="1" w:color="00000A"/>
          <w:left w:val="single" w:sz="6" w:space="1" w:color="00000A"/>
          <w:bottom w:val="single" w:sz="6" w:space="1" w:color="00000A"/>
          <w:right w:val="single" w:sz="6" w:space="1" w:color="00000A"/>
        </w:pBdr>
      </w:pPr>
      <w:r>
        <w:rPr/>
        <w:t>HS3</w:t>
        <w:tab/>
        <w:t xml:space="preserve">Wenn man Ihre Arbeit insgesamt betrachtet, wieviel </w:t>
      </w:r>
      <w:r>
        <w:rPr>
          <w:b/>
          <w:bCs/>
        </w:rPr>
        <w:t>Möglichkeiten zu eigenen Entscheidungen</w:t>
      </w:r>
      <w:r>
        <w:rPr/>
        <w:t xml:space="preserve"> bietet ihnen Ihre Arbeit?</w:t>
      </w:r>
      <w:r/>
    </w:p>
    <w:p>
      <w:pPr>
        <w:pStyle w:val="Normal"/>
      </w:pPr>
      <w:r>
        <w:rPr/>
        <w:tab/>
        <w:tab/>
        <w:t>sehr wenig</w:t>
        <w:tab/>
        <w:tab/>
        <w:tab/>
        <w:t>(  ) 1</w:t>
      </w:r>
      <w:r/>
    </w:p>
    <w:p>
      <w:pPr>
        <w:pStyle w:val="Normal"/>
      </w:pPr>
      <w:r>
        <w:rPr/>
        <w:tab/>
        <w:tab/>
        <w:t>ziemlich wenig</w:t>
        <w:tab/>
        <w:tab/>
        <w:tab/>
        <w:t>(  ) 2</w:t>
      </w:r>
      <w:r/>
    </w:p>
    <w:p>
      <w:pPr>
        <w:pStyle w:val="Normal"/>
      </w:pPr>
      <w:r>
        <w:rPr/>
        <w:tab/>
        <w:tab/>
        <w:t>etwas</w:t>
        <w:tab/>
        <w:tab/>
        <w:tab/>
        <w:tab/>
        <w:t>(  ) 3</w:t>
      </w:r>
      <w:r/>
    </w:p>
    <w:p>
      <w:pPr>
        <w:pStyle w:val="Normal"/>
      </w:pPr>
      <w:r>
        <w:rPr/>
        <w:tab/>
        <w:tab/>
        <w:t>ziemlich viel</w:t>
        <w:tab/>
        <w:tab/>
        <w:tab/>
        <w:t>(  ) 4</w:t>
      </w:r>
      <w:r/>
    </w:p>
    <w:p>
      <w:pPr>
        <w:pStyle w:val="Normal"/>
      </w:pPr>
      <w:r>
        <w:rPr/>
        <w:tab/>
        <w:tab/>
        <w:t>sehr viel</w:t>
        <w:tab/>
        <w:tab/>
        <w:tab/>
        <w:tab/>
        <w:t>(  ) 5</w:t>
      </w:r>
      <w:r/>
    </w:p>
    <w:p>
      <w:pPr>
        <w:pStyle w:val="Normal"/>
        <w:pBdr>
          <w:top w:val="single" w:sz="6" w:space="1" w:color="00000A"/>
          <w:left w:val="single" w:sz="6" w:space="1" w:color="00000A"/>
          <w:bottom w:val="single" w:sz="6" w:space="1" w:color="00000A"/>
          <w:right w:val="single" w:sz="6" w:space="1" w:color="00000A"/>
        </w:pBdr>
      </w:pPr>
      <w:r>
        <w:rPr/>
        <w:t>HS4</w:t>
        <w:tab/>
        <w:t xml:space="preserve">Können Sie selbst bestimmen, </w:t>
      </w:r>
      <w:r>
        <w:rPr>
          <w:b/>
          <w:bCs/>
        </w:rPr>
        <w:t>auf welche Art und Weise</w:t>
      </w:r>
      <w:r>
        <w:rPr/>
        <w:t xml:space="preserve"> Sie Ihre Arbeit erledigen?</w:t>
      </w:r>
      <w:r/>
    </w:p>
    <w:p>
      <w:pPr>
        <w:pStyle w:val="Normal"/>
      </w:pPr>
      <w:r>
        <w:rPr/>
        <w:tab/>
        <w:tab/>
        <w:t>sehr wenig</w:t>
        <w:tab/>
        <w:tab/>
        <w:tab/>
        <w:t>(  ) 1</w:t>
      </w:r>
      <w:r/>
    </w:p>
    <w:p>
      <w:pPr>
        <w:pStyle w:val="Normal"/>
      </w:pPr>
      <w:r>
        <w:rPr/>
        <w:tab/>
        <w:tab/>
        <w:t>ziemlich wenig</w:t>
        <w:tab/>
        <w:tab/>
        <w:tab/>
        <w:t>(  ) 2</w:t>
      </w:r>
      <w:r/>
    </w:p>
    <w:p>
      <w:pPr>
        <w:pStyle w:val="Normal"/>
      </w:pPr>
      <w:r>
        <w:rPr/>
        <w:tab/>
        <w:tab/>
        <w:t>etwas</w:t>
        <w:tab/>
        <w:tab/>
        <w:tab/>
        <w:tab/>
        <w:t>(  ) 3</w:t>
      </w:r>
      <w:r/>
    </w:p>
    <w:p>
      <w:pPr>
        <w:pStyle w:val="Normal"/>
      </w:pPr>
      <w:r>
        <w:rPr/>
        <w:tab/>
        <w:tab/>
        <w:t>ziemlich viel</w:t>
        <w:tab/>
        <w:tab/>
        <w:tab/>
        <w:t>(  ) 4</w:t>
      </w:r>
      <w:r/>
    </w:p>
    <w:p>
      <w:pPr>
        <w:pStyle w:val="Normal"/>
      </w:pPr>
      <w:r>
        <w:rPr/>
        <w:tab/>
        <w:tab/>
        <w:t>sehr viel</w:t>
        <w:tab/>
        <w:tab/>
        <w:tab/>
        <w:tab/>
        <w:t>(  ) 5</w:t>
      </w:r>
      <w:r/>
    </w:p>
    <w:p>
      <w:pPr>
        <w:pStyle w:val="Normal"/>
      </w:pPr>
      <w:r>
        <w:rPr/>
      </w:r>
      <w:r/>
    </w:p>
    <w:p>
      <w:pPr>
        <w:pStyle w:val="Normal"/>
        <w:pBdr>
          <w:top w:val="single" w:sz="6" w:space="1" w:color="00000A"/>
          <w:left w:val="single" w:sz="6" w:space="1" w:color="00000A"/>
          <w:bottom w:val="single" w:sz="6" w:space="1" w:color="00000A"/>
          <w:right w:val="single" w:sz="6" w:space="1" w:color="00000A"/>
        </w:pBdr>
      </w:pPr>
      <w:r>
        <w:rPr/>
        <w:t xml:space="preserve">HS7 </w:t>
        <w:tab/>
        <w:t xml:space="preserve">Inwieweit sind ausschließlich Sie selbst für die </w:t>
      </w:r>
      <w:r>
        <w:rPr>
          <w:b/>
          <w:bCs/>
        </w:rPr>
        <w:t>Kontrolle</w:t>
      </w:r>
      <w:r>
        <w:rPr/>
        <w:t xml:space="preserve"> Ihres  </w:t>
      </w:r>
      <w:r>
        <w:rPr>
          <w:b/>
          <w:bCs/>
        </w:rPr>
        <w:t>Arbeitsergebnisses</w:t>
      </w:r>
      <w:r>
        <w:rPr/>
        <w:t xml:space="preserve"> zuständig?</w:t>
      </w:r>
      <w:r/>
    </w:p>
    <w:p>
      <w:pPr>
        <w:pStyle w:val="Normal"/>
      </w:pPr>
      <w:r>
        <w:rPr/>
        <w:t>Ich bin zuständig für die Kontrolle...</w:t>
      </w:r>
      <w:r/>
    </w:p>
    <w:p>
      <w:pPr>
        <w:pStyle w:val="Normal"/>
      </w:pPr>
      <w:r>
        <w:rPr/>
        <w:tab/>
        <w:tab/>
        <w:t>von allen Arbeitsergebnissen</w:t>
        <w:tab/>
        <w:tab/>
        <w:tab/>
        <w:t>(  ) 1</w:t>
      </w:r>
      <w:r/>
    </w:p>
    <w:p>
      <w:pPr>
        <w:pStyle w:val="Normal"/>
      </w:pPr>
      <w:r>
        <w:rPr/>
        <w:tab/>
        <w:tab/>
        <w:t>von den meisten Arbeitsergebnissen</w:t>
        <w:tab/>
        <w:tab/>
        <w:t>(  ) 2</w:t>
      </w:r>
      <w:r/>
    </w:p>
    <w:p>
      <w:pPr>
        <w:pStyle w:val="Normal"/>
      </w:pPr>
      <w:r>
        <w:rPr/>
        <w:tab/>
        <w:tab/>
        <w:t>von einem Teil der Arbeitsergebnisse</w:t>
        <w:tab/>
        <w:tab/>
        <w:t>(  ) 3</w:t>
      </w:r>
      <w:r/>
    </w:p>
    <w:p>
      <w:pPr>
        <w:pStyle w:val="Normal"/>
      </w:pPr>
      <w:r>
        <w:rPr/>
        <w:tab/>
        <w:tab/>
        <w:t>von wenigen Arbeitsergebnissen</w:t>
        <w:tab/>
        <w:tab/>
        <w:tab/>
        <w:t>(  ) 4</w:t>
      </w:r>
      <w:r/>
    </w:p>
    <w:p>
      <w:pPr>
        <w:pStyle w:val="Normal"/>
      </w:pPr>
      <w:r>
        <w:rPr/>
        <w:tab/>
        <w:tab/>
        <w:t>gar nicht</w:t>
        <w:tab/>
        <w:tab/>
        <w:tab/>
        <w:tab/>
        <w:tab/>
        <w:t>(  ) 5</w:t>
      </w:r>
      <w:r/>
    </w:p>
    <w:p>
      <w:pPr>
        <w:pStyle w:val="Berschrift3"/>
      </w:pPr>
      <w:r>
        <w:rPr/>
        <w:t>Handlungsspielraum spezifisch [cont_int]</w:t>
      </w:r>
      <w:r/>
    </w:p>
    <w:p>
      <w:pPr>
        <w:pStyle w:val="Normal"/>
        <w:rPr>
          <w:b/>
          <w:b/>
          <w:color w:val="C00000"/>
        </w:rPr>
      </w:pPr>
      <w:r>
        <w:rPr>
          <w:b/>
          <w:color w:val="C00000"/>
        </w:rPr>
        <w:t>Das ist nur für die SPSS-Auswertung wichtig. In den Fragebogen kommen keine zusätzlichen Fragen.</w:t>
      </w:r>
      <w:r/>
    </w:p>
    <w:p>
      <w:pPr>
        <w:pStyle w:val="Normal"/>
      </w:pPr>
      <w:r>
        <w:rPr/>
        <w:t>HS1 und HS2</w:t>
      </w:r>
      <w:r/>
    </w:p>
    <w:p>
      <w:pPr>
        <w:pStyle w:val="Berschrift3"/>
      </w:pPr>
      <w:r>
        <w:rPr/>
        <w:t>Zeitspielraum</w:t>
        <w:tab/>
        <w:t>5</w:t>
      </w:r>
      <w:r/>
    </w:p>
    <w:p>
      <w:pPr>
        <w:pStyle w:val="Normal"/>
      </w:pPr>
      <w:r>
        <w:rPr/>
        <w:t>Semmer, N., Zapf, D. &amp; Dunckel, H. (2007). ISTA – Instrument zur Stressbezogenen Arbeitsanalyse (Version 6.1). Bern, Frankfurt, Flensburg.</w:t>
      </w:r>
      <w:r/>
    </w:p>
    <w:p>
      <w:pPr>
        <w:pStyle w:val="Normal"/>
        <w:pBdr>
          <w:top w:val="single" w:sz="6" w:space="1" w:color="00000A"/>
          <w:left w:val="single" w:sz="6" w:space="1" w:color="00000A"/>
          <w:bottom w:val="single" w:sz="6" w:space="1" w:color="00000A"/>
          <w:right w:val="single" w:sz="6" w:space="1" w:color="00000A"/>
        </w:pBdr>
      </w:pPr>
      <w:r>
        <w:rPr/>
        <w:t>ZS1</w:t>
        <w:tab/>
        <w:t xml:space="preserve">Wie lange können Sie während der Arbeitszeit Ihrem </w:t>
      </w:r>
      <w:r>
        <w:rPr>
          <w:b/>
        </w:rPr>
        <w:t>Arbeitsplatz verlassen</w:t>
      </w:r>
      <w:r>
        <w:rPr/>
        <w:t>?</w:t>
      </w:r>
      <w:r/>
    </w:p>
    <w:p>
      <w:pPr>
        <w:pStyle w:val="Normal"/>
      </w:pPr>
      <w:r>
        <w:rPr/>
        <w:tab/>
        <w:tab/>
        <w:t>gar nicht</w:t>
        <w:tab/>
        <w:tab/>
        <w:tab/>
        <w:tab/>
        <w:t>(  ) 1</w:t>
      </w:r>
      <w:r/>
    </w:p>
    <w:p>
      <w:pPr>
        <w:pStyle w:val="Normal"/>
      </w:pPr>
      <w:r>
        <w:rPr/>
        <w:tab/>
        <w:tab/>
        <w:t>bis zu 5 Minuten</w:t>
        <w:tab/>
        <w:tab/>
        <w:tab/>
        <w:tab/>
        <w:t>(  ) 2</w:t>
      </w:r>
      <w:r/>
    </w:p>
    <w:p>
      <w:pPr>
        <w:pStyle w:val="Normal"/>
      </w:pPr>
      <w:r>
        <w:rPr/>
        <w:tab/>
        <w:tab/>
        <w:t>mehr als 5, bis zu 15 Minuten</w:t>
        <w:tab/>
        <w:tab/>
        <w:t>(  ) 3</w:t>
      </w:r>
      <w:r/>
    </w:p>
    <w:p>
      <w:pPr>
        <w:pStyle w:val="Normal"/>
      </w:pPr>
      <w:r>
        <w:rPr/>
        <w:tab/>
        <w:tab/>
        <w:t>mehr als 15, bis zu 30 Minuten</w:t>
        <w:tab/>
        <w:tab/>
        <w:t>(  ) 4</w:t>
      </w:r>
      <w:r/>
    </w:p>
    <w:p>
      <w:pPr>
        <w:pStyle w:val="Normal"/>
      </w:pPr>
      <w:r>
        <w:rPr/>
        <w:tab/>
        <w:tab/>
        <w:t>mehr als 30 Minuten, bis zu 1 Stunde</w:t>
        <w:tab/>
        <w:t>(  ) 5</w:t>
      </w:r>
      <w:r/>
    </w:p>
    <w:p>
      <w:pPr>
        <w:pStyle w:val="Normal"/>
      </w:pPr>
      <w:r>
        <w:rPr/>
        <w:tab/>
        <w:tab/>
        <w:t>mehr als 1 Stunde</w:t>
        <w:tab/>
        <w:tab/>
        <w:tab/>
        <w:t>(  ) 6</w:t>
      </w:r>
      <w:r/>
    </w:p>
    <w:p>
      <w:pPr>
        <w:pStyle w:val="Normal"/>
        <w:pBdr>
          <w:top w:val="single" w:sz="6" w:space="1" w:color="00000A"/>
          <w:left w:val="single" w:sz="6" w:space="1" w:color="00000A"/>
          <w:bottom w:val="single" w:sz="6" w:space="1" w:color="00000A"/>
          <w:right w:val="single" w:sz="6" w:space="1" w:color="00000A"/>
        </w:pBdr>
      </w:pPr>
      <w:r>
        <w:rPr/>
        <w:t>ZS3</w:t>
        <w:tab/>
        <w:t xml:space="preserve">Wie sehr können Sie Ihre </w:t>
      </w:r>
      <w:r>
        <w:rPr>
          <w:b/>
        </w:rPr>
        <w:t>Arbeitsgeschwindigkeit</w:t>
      </w:r>
      <w:r>
        <w:rPr/>
        <w:t xml:space="preserve"> selbst bestimmen?</w:t>
      </w:r>
      <w:r/>
    </w:p>
    <w:p>
      <w:pPr>
        <w:pStyle w:val="Normal"/>
      </w:pPr>
      <w:r>
        <w:rPr/>
        <w:tab/>
        <w:tab/>
        <w:t>sehr wenig</w:t>
        <w:tab/>
        <w:tab/>
        <w:tab/>
        <w:t>(  ) 1</w:t>
      </w:r>
      <w:r/>
    </w:p>
    <w:p>
      <w:pPr>
        <w:pStyle w:val="Normal"/>
      </w:pPr>
      <w:r>
        <w:rPr/>
        <w:tab/>
        <w:tab/>
        <w:t>ziemlich wenig</w:t>
        <w:tab/>
        <w:tab/>
        <w:tab/>
        <w:t>(  ) 2</w:t>
      </w:r>
      <w:r/>
    </w:p>
    <w:p>
      <w:pPr>
        <w:pStyle w:val="Normal"/>
      </w:pPr>
      <w:r>
        <w:rPr/>
        <w:tab/>
        <w:tab/>
        <w:t>etwas</w:t>
        <w:tab/>
        <w:tab/>
        <w:tab/>
        <w:tab/>
        <w:t>(  ) 3</w:t>
      </w:r>
      <w:r/>
    </w:p>
    <w:p>
      <w:pPr>
        <w:pStyle w:val="Normal"/>
      </w:pPr>
      <w:r>
        <w:rPr/>
        <w:tab/>
        <w:tab/>
        <w:t>ziemlich viel</w:t>
        <w:tab/>
        <w:tab/>
        <w:tab/>
        <w:t>(  ) 4</w:t>
      </w:r>
      <w:r/>
    </w:p>
    <w:p>
      <w:pPr>
        <w:pStyle w:val="Normal"/>
      </w:pPr>
      <w:r>
        <w:rPr/>
        <w:tab/>
        <w:tab/>
        <w:t>sehr viel</w:t>
        <w:tab/>
        <w:tab/>
        <w:tab/>
        <w:tab/>
        <w:t>(  ) 5</w:t>
      </w:r>
      <w:r/>
    </w:p>
    <w:p>
      <w:pPr>
        <w:pStyle w:val="Normal"/>
        <w:pBdr>
          <w:top w:val="single" w:sz="6" w:space="1" w:color="00000A"/>
          <w:left w:val="single" w:sz="6" w:space="1" w:color="00000A"/>
          <w:bottom w:val="single" w:sz="6" w:space="1" w:color="00000A"/>
          <w:right w:val="single" w:sz="6" w:space="1" w:color="00000A"/>
        </w:pBdr>
      </w:pPr>
      <w:r>
        <w:rPr/>
        <w:t>ZS4</w:t>
        <w:tab/>
        <w:t xml:space="preserve">Wie lange können Sie sich von Ihrer </w:t>
      </w:r>
      <w:r>
        <w:rPr>
          <w:b/>
        </w:rPr>
        <w:t>Arbeit abwenden</w:t>
      </w:r>
      <w:r>
        <w:rPr/>
        <w:t xml:space="preserve"> und irgend etwas anderes dazwischenschieben (z.B. eine Pause), ohne mit Ihrer eigentlichen Arbeitsaufgabe in Verzug zu geraten?</w:t>
      </w:r>
      <w:r/>
    </w:p>
    <w:p>
      <w:pPr>
        <w:pStyle w:val="Normal"/>
      </w:pPr>
      <w:r>
        <w:rPr/>
        <w:tab/>
        <w:tab/>
        <w:t>weniger als 5 Minuten am Tag</w:t>
        <w:tab/>
        <w:tab/>
        <w:tab/>
        <w:t>(  ) 1</w:t>
      </w:r>
      <w:r/>
    </w:p>
    <w:p>
      <w:pPr>
        <w:pStyle w:val="Normal"/>
      </w:pPr>
      <w:r>
        <w:rPr/>
        <w:tab/>
        <w:tab/>
        <w:t>mehr als 5, bis zu 10 Minuten am Tag</w:t>
        <w:tab/>
        <w:tab/>
        <w:t>(  ) 2</w:t>
      </w:r>
      <w:r/>
    </w:p>
    <w:p>
      <w:pPr>
        <w:pStyle w:val="Normal"/>
      </w:pPr>
      <w:r>
        <w:rPr/>
        <w:tab/>
        <w:tab/>
        <w:t>mehr als 15, bis zu 30 Minuten am Tag</w:t>
        <w:tab/>
        <w:tab/>
        <w:t>(  ) 3</w:t>
      </w:r>
      <w:r/>
    </w:p>
    <w:p>
      <w:pPr>
        <w:pStyle w:val="Normal"/>
      </w:pPr>
      <w:r>
        <w:rPr/>
        <w:tab/>
        <w:tab/>
        <w:t>mehr als 30 Minuten, bis zu 1 Stunde am Tag</w:t>
        <w:tab/>
        <w:t>(  ) 4</w:t>
      </w:r>
      <w:r/>
    </w:p>
    <w:p>
      <w:pPr>
        <w:pStyle w:val="Normal"/>
      </w:pPr>
      <w:r>
        <w:rPr/>
        <w:tab/>
        <w:tab/>
        <w:t>mehr als 1 Stunde, bis zu 2 Stunden am Tag</w:t>
        <w:tab/>
        <w:t>(  ) 5</w:t>
      </w:r>
      <w:r/>
    </w:p>
    <w:p>
      <w:pPr>
        <w:pStyle w:val="Normal"/>
      </w:pPr>
      <w:r>
        <w:rPr/>
        <w:tab/>
        <w:tab/>
        <w:t>mehr als 2 Stunden am Tag</w:t>
        <w:tab/>
        <w:tab/>
        <w:tab/>
        <w:t>(  ) 6</w:t>
      </w:r>
      <w:r/>
    </w:p>
    <w:p>
      <w:pPr>
        <w:pStyle w:val="Normal"/>
        <w:pBdr>
          <w:top w:val="single" w:sz="6" w:space="1" w:color="00000A"/>
          <w:left w:val="single" w:sz="6" w:space="1" w:color="00000A"/>
          <w:bottom w:val="single" w:sz="6" w:space="1" w:color="00000A"/>
          <w:right w:val="single" w:sz="6" w:space="1" w:color="00000A"/>
        </w:pBdr>
      </w:pPr>
      <w:r>
        <w:rPr/>
        <w:t>ZS5</w:t>
        <w:tab/>
        <w:t xml:space="preserve">In wieweit können Sie </w:t>
      </w:r>
      <w:r>
        <w:rPr>
          <w:b/>
        </w:rPr>
        <w:t>selbst bestimmen, wie lange</w:t>
      </w:r>
      <w:r>
        <w:rPr/>
        <w:t xml:space="preserve"> Sie an einer Sache arbeiten?</w:t>
      </w:r>
      <w:r/>
    </w:p>
    <w:p>
      <w:pPr>
        <w:pStyle w:val="Normal"/>
      </w:pPr>
      <w:r>
        <w:rPr/>
        <w:tab/>
        <w:tab/>
        <w:t>sehr wenig</w:t>
        <w:tab/>
        <w:tab/>
        <w:tab/>
        <w:t>(  ) 1</w:t>
      </w:r>
      <w:r/>
    </w:p>
    <w:p>
      <w:pPr>
        <w:pStyle w:val="Normal"/>
      </w:pPr>
      <w:r>
        <w:rPr/>
        <w:tab/>
        <w:tab/>
        <w:t>ziemlich wenig</w:t>
        <w:tab/>
        <w:tab/>
        <w:tab/>
        <w:t>(  ) 2</w:t>
      </w:r>
      <w:r/>
    </w:p>
    <w:p>
      <w:pPr>
        <w:pStyle w:val="Normal"/>
      </w:pPr>
      <w:r>
        <w:rPr/>
        <w:tab/>
        <w:tab/>
        <w:t>etwas</w:t>
        <w:tab/>
        <w:tab/>
        <w:tab/>
        <w:tab/>
        <w:t>(  ) 3</w:t>
      </w:r>
      <w:r/>
    </w:p>
    <w:p>
      <w:pPr>
        <w:pStyle w:val="Normal"/>
      </w:pPr>
      <w:r>
        <w:rPr/>
        <w:tab/>
        <w:tab/>
        <w:t>ziemlich viel</w:t>
        <w:tab/>
        <w:tab/>
        <w:tab/>
        <w:t>(  ) 4</w:t>
      </w:r>
      <w:r/>
    </w:p>
    <w:p>
      <w:pPr>
        <w:pStyle w:val="Normal"/>
      </w:pPr>
      <w:r>
        <w:rPr/>
        <w:tab/>
        <w:tab/>
        <w:t>sehr viel</w:t>
        <w:tab/>
        <w:tab/>
        <w:tab/>
        <w:tab/>
        <w:t>(  ) 5</w:t>
      </w:r>
      <w:r/>
    </w:p>
    <w:p>
      <w:pPr>
        <w:pStyle w:val="Normal"/>
        <w:pBdr>
          <w:top w:val="single" w:sz="6" w:space="1" w:color="00000A"/>
          <w:left w:val="single" w:sz="6" w:space="1" w:color="00000A"/>
          <w:bottom w:val="single" w:sz="6" w:space="1" w:color="00000A"/>
          <w:right w:val="single" w:sz="6" w:space="1" w:color="00000A"/>
        </w:pBdr>
      </w:pPr>
      <w:r>
        <w:rPr/>
        <w:t>ZS6</w:t>
        <w:tab/>
        <w:t xml:space="preserve">Können Sie Ihren </w:t>
      </w:r>
      <w:r>
        <w:rPr>
          <w:b/>
        </w:rPr>
        <w:t>Arbeitstag selbständig einteilen</w:t>
      </w:r>
      <w:r>
        <w:rPr/>
        <w:t>?</w:t>
      </w:r>
      <w:r/>
    </w:p>
    <w:p>
      <w:pPr>
        <w:pStyle w:val="Normal"/>
      </w:pPr>
      <w:r>
        <w:rPr/>
        <w:tab/>
        <w:tab/>
        <w:t>sehr wenig</w:t>
        <w:tab/>
        <w:tab/>
        <w:tab/>
        <w:t>(  ) 1</w:t>
      </w:r>
      <w:r/>
    </w:p>
    <w:p>
      <w:pPr>
        <w:pStyle w:val="Normal"/>
      </w:pPr>
      <w:r>
        <w:rPr/>
        <w:tab/>
        <w:tab/>
        <w:t>ziemlich wenig</w:t>
        <w:tab/>
        <w:tab/>
        <w:tab/>
        <w:t>(  ) 2</w:t>
      </w:r>
      <w:r/>
    </w:p>
    <w:p>
      <w:pPr>
        <w:pStyle w:val="Normal"/>
      </w:pPr>
      <w:r>
        <w:rPr/>
        <w:tab/>
        <w:tab/>
        <w:t>etwas</w:t>
        <w:tab/>
        <w:tab/>
        <w:tab/>
        <w:tab/>
        <w:t>(  ) 3</w:t>
      </w:r>
      <w:r/>
    </w:p>
    <w:p>
      <w:pPr>
        <w:pStyle w:val="Normal"/>
      </w:pPr>
      <w:r>
        <w:rPr/>
        <w:tab/>
        <w:tab/>
        <w:t>ziemlich viel</w:t>
        <w:tab/>
        <w:tab/>
        <w:tab/>
        <w:t>(  ) 4</w:t>
      </w:r>
      <w:r/>
    </w:p>
    <w:p>
      <w:pPr>
        <w:pStyle w:val="Normal"/>
      </w:pPr>
      <w:r>
        <w:rPr/>
        <w:tab/>
        <w:tab/>
        <w:t>sehr viel</w:t>
        <w:tab/>
        <w:tab/>
        <w:tab/>
        <w:tab/>
        <w:t>(  ) 5</w:t>
      </w:r>
      <w:r/>
    </w:p>
    <w:p>
      <w:pPr>
        <w:pStyle w:val="Normal"/>
      </w:pPr>
      <w:r>
        <w:rPr/>
      </w:r>
      <w:r/>
    </w:p>
    <w:p>
      <w:pPr>
        <w:pStyle w:val="Berschrift3"/>
      </w:pPr>
      <w:r>
        <w:rPr/>
        <w:t>Soziale Unterstützung spezifisch [Suppo_int]</w:t>
        <w:tab/>
        <w:t>(8)</w:t>
      </w:r>
      <w:r/>
    </w:p>
    <w:p>
      <w:pPr>
        <w:pStyle w:val="Normal"/>
      </w:pPr>
      <w:r>
        <w:rPr/>
        <w:t>Ich kann meinen Kollegen Aufgaben abgeben, wenn zu viel zu tun ist.</w:t>
      </w:r>
      <w:r/>
    </w:p>
    <w:p>
      <w:pPr>
        <w:pStyle w:val="Normal"/>
      </w:pPr>
      <w:r>
        <w:rPr/>
        <w:t>Ich kann meiner Führungskraft Aufgaben abgeben, wenn zu viel zu tun ist.</w:t>
      </w:r>
      <w:r/>
    </w:p>
    <w:p>
      <w:pPr>
        <w:pStyle w:val="Normal"/>
      </w:pPr>
      <w:r>
        <w:rPr/>
        <w:t>Meine Kollegen versuchen mich zu entlasten, wenn zu viel zu tun ist.</w:t>
      </w:r>
      <w:r/>
    </w:p>
    <w:p>
      <w:pPr>
        <w:pStyle w:val="Normal"/>
      </w:pPr>
      <w:r>
        <w:rPr/>
        <w:t>Meine Führungskraft versucht mich zu entlasten, wenn zu viel zu tun ist.</w:t>
      </w:r>
      <w:r/>
    </w:p>
    <w:p>
      <w:pPr>
        <w:pStyle w:val="Normal"/>
      </w:pPr>
      <w:r>
        <w:rPr/>
        <w:t>Meine Kollegen akzeptieren, wenn ich nicht gestört werden möchte.</w:t>
      </w:r>
      <w:r/>
    </w:p>
    <w:p>
      <w:pPr>
        <w:pStyle w:val="Normal"/>
      </w:pPr>
      <w:r>
        <w:rPr/>
        <w:t>Meine Führungskraft akzeptiert, wenn ich nicht gestört werden möchte.</w:t>
      </w:r>
      <w:r/>
    </w:p>
    <w:p>
      <w:pPr>
        <w:pStyle w:val="Normal"/>
      </w:pPr>
      <w:r>
        <w:rPr/>
        <w:t>Meine Kollegen nehmen Rücksicht, wenn zu viel zu tun ist.</w:t>
      </w:r>
      <w:r/>
    </w:p>
    <w:p>
      <w:pPr>
        <w:pStyle w:val="Normal"/>
      </w:pPr>
      <w:r>
        <w:rPr/>
        <w:t>Meine Führungskraft nimmt Rücksicht, wenn zu viel zu tun ist.</w:t>
      </w:r>
      <w:r/>
    </w:p>
    <w:p>
      <w:pPr>
        <w:pStyle w:val="Normal"/>
        <w:rPr>
          <w:shd w:fill="FFFF00" w:val="clear"/>
        </w:rPr>
      </w:pPr>
      <w:r>
        <w:rPr/>
        <w:t>"</w:t>
      </w:r>
      <w:r>
        <w:rPr>
          <w:shd w:fill="FFFF00" w:val="clear"/>
        </w:rPr>
        <w:t>5 immer</w:t>
      </w:r>
      <w:r/>
    </w:p>
    <w:p>
      <w:pPr>
        <w:pStyle w:val="Normal"/>
        <w:rPr>
          <w:shd w:fill="FFFF00" w:val="clear"/>
        </w:rPr>
      </w:pPr>
      <w:r>
        <w:rPr>
          <w:shd w:fill="FFFF00" w:val="clear"/>
        </w:rPr>
        <w:t>4 oft</w:t>
        <w:tab/>
      </w:r>
      <w:r/>
    </w:p>
    <w:p>
      <w:pPr>
        <w:pStyle w:val="Normal"/>
        <w:rPr>
          <w:shd w:fill="FFFF00" w:val="clear"/>
        </w:rPr>
      </w:pPr>
      <w:r>
        <w:rPr>
          <w:shd w:fill="FFFF00" w:val="clear"/>
        </w:rPr>
        <w:t>3 manchmal</w:t>
      </w:r>
      <w:r/>
    </w:p>
    <w:p>
      <w:pPr>
        <w:pStyle w:val="Normal"/>
        <w:rPr>
          <w:shd w:fill="FFFF00" w:val="clear"/>
        </w:rPr>
      </w:pPr>
      <w:r>
        <w:rPr>
          <w:shd w:fill="FFFF00" w:val="clear"/>
        </w:rPr>
        <w:t>2 selten</w:t>
      </w:r>
      <w:r/>
    </w:p>
    <w:p>
      <w:pPr>
        <w:pStyle w:val="Normal"/>
        <w:rPr>
          <w:shd w:fill="FFFF00" w:val="clear"/>
        </w:rPr>
      </w:pPr>
      <w:r>
        <w:rPr>
          <w:shd w:fill="FFFF00" w:val="clear"/>
        </w:rPr>
        <w:t>1 nie/fast nie"</w:t>
      </w:r>
      <w:r/>
    </w:p>
    <w:p>
      <w:pPr>
        <w:pStyle w:val="Normal"/>
        <w:rPr>
          <w:shd w:fill="FFFF00" w:val="clear"/>
        </w:rPr>
      </w:pPr>
      <w:r>
        <w:rPr>
          <w:shd w:fill="FFFF00" w:val="clear"/>
        </w:rPr>
        <w:t xml:space="preserve">Oder: </w:t>
      </w:r>
      <w:r/>
    </w:p>
    <w:p>
      <w:pPr>
        <w:pStyle w:val="Normal"/>
        <w:rPr>
          <w:lang w:val="sv-SE"/>
        </w:rPr>
      </w:pPr>
      <w:r>
        <w:rPr>
          <w:shd w:fill="FFFF00" w:val="clear"/>
          <w:lang w:val="sv-SE"/>
        </w:rPr>
        <w:t>1 Trifft gar nicht zu -2 Trifft wenig zu -3 Trifft mittelmäßig zu - 4 Trifft überwiegend zu - 5 Trifft völlig zu</w:t>
      </w:r>
      <w:r/>
    </w:p>
    <w:p>
      <w:pPr>
        <w:pStyle w:val="Berschrift3"/>
      </w:pPr>
      <w:r>
        <w:rPr/>
        <w:t>Selbstgefährdendes Verhalten / Self-endangering behavior [FB.danger]</w:t>
        <w:tab/>
        <w:t>20</w:t>
      </w:r>
      <w:r/>
    </w:p>
    <w:p>
      <w:pPr>
        <w:pStyle w:val="Normal"/>
      </w:pPr>
      <w:r>
        <w:rPr/>
        <w:t xml:space="preserve">Krause, A., Baeriswyl, S., Berset, M., Deci, N., Dettmers, J., Meier, W., Schraner, S., Stetter, B., &amp; Straub, L. (in Druck). Selbstgefährdung als Indikator für Mängel bei der Gestaltung mobil-flexibler Arbeit: Zur Entwicklung eines Erhebungsinstruments. </w:t>
      </w:r>
      <w:r>
        <w:rPr>
          <w:i/>
          <w:iCs/>
        </w:rPr>
        <w:t>Wirtschaftspsychologie</w:t>
      </w:r>
      <w:r>
        <w:rPr/>
        <w:t>.</w:t>
      </w:r>
      <w:r/>
    </w:p>
    <w:p>
      <w:pPr>
        <w:pStyle w:val="Normal"/>
        <w:rPr>
          <w:b/>
          <w:b/>
        </w:rPr>
      </w:pPr>
      <w:r>
        <w:rPr>
          <w:b/>
        </w:rPr>
        <w:t xml:space="preserve">[FB.danger.quan] Ausdehnen der eigenen Arbeitszeit: </w:t>
      </w:r>
      <w:r/>
    </w:p>
    <w:p>
      <w:pPr>
        <w:pStyle w:val="Normal"/>
      </w:pPr>
      <w:r>
        <w:rPr/>
        <w:t xml:space="preserve">Wie häufig ist es in den vergangenen 3 Monaten vorgekommen, dass Sie ... </w:t>
      </w:r>
      <w:r/>
    </w:p>
    <w:p>
      <w:pPr>
        <w:pStyle w:val="Normal"/>
      </w:pPr>
      <w:r>
        <w:rPr/>
        <w:t>1. für Ihre Vorgesetzten, Arbeitskollegen und/oder Kunden in der Freizeit erreichbar</w:t>
      </w:r>
      <w:r/>
    </w:p>
    <w:p>
      <w:pPr>
        <w:pStyle w:val="Normal"/>
      </w:pPr>
      <w:r>
        <w:rPr/>
        <w:t xml:space="preserve">waren? </w:t>
      </w:r>
      <w:r/>
    </w:p>
    <w:p>
      <w:pPr>
        <w:pStyle w:val="Normal"/>
      </w:pPr>
      <w:r>
        <w:rPr/>
        <w:t xml:space="preserve">2. zugunsten der Arbeit auf ausgleichende Freizeitaktivitäten verzichtet haben? </w:t>
      </w:r>
      <w:r/>
    </w:p>
    <w:p>
      <w:pPr>
        <w:pStyle w:val="Normal"/>
      </w:pPr>
      <w:r>
        <w:rPr/>
        <w:t xml:space="preserve">3. zugunsten der Arbeit auf genügend Schlaf verzichtet haben? </w:t>
      </w:r>
      <w:r/>
    </w:p>
    <w:p>
      <w:pPr>
        <w:pStyle w:val="Normal"/>
      </w:pPr>
      <w:r>
        <w:rPr/>
        <w:t xml:space="preserve">4. zusätzlich in Ihrer Freizeit (Feierabend, Urlaub, Wochenende, Feiertage) gearbeitet haben? </w:t>
      </w:r>
      <w:r/>
    </w:p>
    <w:p>
      <w:pPr>
        <w:pStyle w:val="Normal"/>
      </w:pPr>
      <w:r>
        <w:rPr/>
        <w:t xml:space="preserve">5. während Ihrer Arbeitszeit auf Pausen (kurze Pausen oder Mittagspause) verzichtet haben? </w:t>
      </w:r>
      <w:r/>
    </w:p>
    <w:p>
      <w:pPr>
        <w:pStyle w:val="Normal"/>
      </w:pPr>
      <w:r>
        <w:rPr/>
        <w:t xml:space="preserve">6. länger als vertraglich vereinbart gearbeitet haben? </w:t>
      </w:r>
      <w:r/>
    </w:p>
    <w:p>
      <w:pPr>
        <w:pStyle w:val="Normal"/>
        <w:rPr>
          <w:b/>
          <w:b/>
        </w:rPr>
      </w:pPr>
      <w:r>
        <w:rPr>
          <w:b/>
        </w:rPr>
        <w:t>[FB.danger.qual] Intensivieren der Arbeitszeit:</w:t>
      </w:r>
      <w:r/>
    </w:p>
    <w:p>
      <w:pPr>
        <w:pStyle w:val="Normal"/>
      </w:pPr>
      <w:r>
        <w:rPr/>
        <w:t>Wie häufig ist es in den vergangenen 3 Monaten vorgekommen, dass Sie ...</w:t>
      </w:r>
      <w:r/>
    </w:p>
    <w:p>
      <w:pPr>
        <w:pStyle w:val="Normal"/>
      </w:pPr>
      <w:r>
        <w:rPr/>
        <w:t xml:space="preserve">1. in einem Arbeitstempo gearbeitet haben, das Sie als belastend empfinden? </w:t>
      </w:r>
      <w:r/>
    </w:p>
    <w:p>
      <w:pPr>
        <w:pStyle w:val="Normal"/>
      </w:pPr>
      <w:r>
        <w:rPr/>
        <w:t xml:space="preserve">2. in einem Arbeitstempo gearbeitet haben, das Sie langfristig nicht durchhalten können? </w:t>
      </w:r>
      <w:r/>
    </w:p>
    <w:p>
      <w:pPr>
        <w:pStyle w:val="Normal"/>
      </w:pPr>
      <w:r>
        <w:rPr/>
        <w:t>3. in einem Arbeitstempo gearbeitet haben, von dem Sie wissen, dass es Ihnen nicht gut tut</w:t>
      </w:r>
      <w:r/>
    </w:p>
    <w:p>
      <w:pPr>
        <w:pStyle w:val="Normal"/>
        <w:rPr>
          <w:b/>
          <w:b/>
        </w:rPr>
      </w:pPr>
      <w:r>
        <w:rPr>
          <w:b/>
        </w:rPr>
        <w:t xml:space="preserve">[FB.drug.relax] Einnahme von Substanzen zum Erholen: </w:t>
      </w:r>
      <w:r/>
    </w:p>
    <w:p>
      <w:pPr>
        <w:pStyle w:val="Normal"/>
      </w:pPr>
      <w:r>
        <w:rPr/>
        <w:t>Wie häufig ist es in den vergangenen 3 Monaten vorgekommen, dass Sie Genussmittel/Substanzen (z.B. Alkohol, Nikotin oder Medikamente) konsumiert haben, ...</w:t>
      </w:r>
      <w:r/>
    </w:p>
    <w:p>
      <w:pPr>
        <w:pStyle w:val="Normal"/>
      </w:pPr>
      <w:r>
        <w:rPr/>
        <w:t xml:space="preserve">1. um nach der Arbeit besser abschalten zu können? </w:t>
      </w:r>
      <w:r/>
    </w:p>
    <w:p>
      <w:pPr>
        <w:pStyle w:val="Normal"/>
      </w:pPr>
      <w:r>
        <w:rPr/>
        <w:t xml:space="preserve">2. um nach einem strengen Arbeitstag besser entspannen zu können? </w:t>
      </w:r>
      <w:r/>
    </w:p>
    <w:p>
      <w:pPr>
        <w:pStyle w:val="Normal"/>
      </w:pPr>
      <w:r>
        <w:rPr/>
        <w:t xml:space="preserve">3. um nach einem strengen Arbeitstag besser einschlafen zu können? </w:t>
      </w:r>
      <w:r/>
    </w:p>
    <w:p>
      <w:pPr>
        <w:pStyle w:val="Normal"/>
        <w:rPr>
          <w:b/>
          <w:b/>
        </w:rPr>
      </w:pPr>
      <w:r>
        <w:rPr>
          <w:b/>
        </w:rPr>
        <w:t xml:space="preserve">[FB.drug.stim] Einnahme stimulierender Substanzen: </w:t>
      </w:r>
      <w:r/>
    </w:p>
    <w:p>
      <w:pPr>
        <w:pStyle w:val="Normal"/>
      </w:pPr>
      <w:r>
        <w:rPr/>
        <w:t>Wie häufig ist es in den vergangenen 3 Monaten vorgekommen, dass Sie Genussmittel/Substanzen (z.B. Alkohol, Koffein, Nikotin oder Medikamente) konsumiert haben, ...</w:t>
      </w:r>
      <w:r/>
    </w:p>
    <w:p>
      <w:pPr>
        <w:pStyle w:val="Normal"/>
      </w:pPr>
      <w:r>
        <w:rPr/>
        <w:t xml:space="preserve">1. um Ihre hohe Arbeitsmenge bewältigen zu können? </w:t>
      </w:r>
      <w:r/>
    </w:p>
    <w:p>
      <w:pPr>
        <w:pStyle w:val="Normal"/>
      </w:pPr>
      <w:r>
        <w:rPr/>
        <w:t xml:space="preserve">2. damit Sie sich bei der Arbeit besser fühlen? </w:t>
      </w:r>
      <w:r/>
    </w:p>
    <w:p>
      <w:pPr>
        <w:pStyle w:val="Normal"/>
      </w:pPr>
      <w:r>
        <w:rPr/>
        <w:t xml:space="preserve">3. um bei der Arbeit besser durchhalten zu können? </w:t>
      </w:r>
      <w:r/>
    </w:p>
    <w:p>
      <w:pPr>
        <w:pStyle w:val="Normal"/>
      </w:pPr>
      <w:r>
        <w:rPr/>
        <w:t xml:space="preserve">4. um bei der Arbeit leistungsfähiger zu sein? </w:t>
      </w:r>
      <w:r/>
    </w:p>
    <w:p>
      <w:pPr>
        <w:pStyle w:val="Normal"/>
        <w:rPr>
          <w:b/>
          <w:b/>
        </w:rPr>
      </w:pPr>
      <w:r>
        <w:rPr>
          <w:b/>
        </w:rPr>
        <w:t xml:space="preserve">[FB.danger.pres] Präsentismus: </w:t>
      </w:r>
      <w:r/>
    </w:p>
    <w:p>
      <w:pPr>
        <w:pStyle w:val="Normal"/>
        <w:rPr>
          <w:b/>
          <w:b/>
          <w:color w:val="C00000"/>
        </w:rPr>
      </w:pPr>
      <w:r>
        <w:rPr>
          <w:b/>
          <w:color w:val="C00000"/>
        </w:rPr>
        <w:t>Die Originalskala hat 4 Items, wir nehmen nur eines mit der höchsten Ladung.</w:t>
      </w:r>
      <w:r/>
    </w:p>
    <w:p>
      <w:pPr>
        <w:pStyle w:val="Normal"/>
      </w:pPr>
      <w:r>
        <w:rPr/>
        <w:t>Wie häufig ist es in den vergangenen 3 Monaten vorgekommen, dass Sie ...</w:t>
      </w:r>
      <w:r/>
    </w:p>
    <w:p>
      <w:pPr>
        <w:pStyle w:val="Normal"/>
      </w:pPr>
      <w:r>
        <w:rPr/>
        <w:t xml:space="preserve">4. sich zur Arbeit geschleppt haben, obwohl Sie krank waren? </w:t>
      </w:r>
      <w:r/>
    </w:p>
    <w:p>
      <w:pPr>
        <w:pStyle w:val="Normal"/>
        <w:rPr>
          <w:b/>
          <w:b/>
        </w:rPr>
      </w:pPr>
      <w:r>
        <w:rPr>
          <w:b/>
        </w:rPr>
        <w:t xml:space="preserve">[FB.danger.pretend] Vortäuschen: </w:t>
      </w:r>
      <w:r/>
    </w:p>
    <w:p>
      <w:pPr>
        <w:pStyle w:val="Normal"/>
      </w:pPr>
      <w:r>
        <w:rPr/>
        <w:t>Wie häufig ist es in den vergangenen 3 Monaten vorgekommen, dass Sie ...</w:t>
      </w:r>
      <w:r/>
    </w:p>
    <w:p>
      <w:pPr>
        <w:pStyle w:val="Normal"/>
      </w:pPr>
      <w:r>
        <w:rPr/>
        <w:t xml:space="preserve">1. gegenüber Vorgesetzten, Arbeitskollegen und/oder Kunden vorgegeben haben, die Arbeit zu schaffen, auch wenn Fristen nicht eingehalten werden konnten? </w:t>
      </w:r>
      <w:r/>
    </w:p>
    <w:p>
      <w:pPr>
        <w:pStyle w:val="Normal"/>
      </w:pPr>
      <w:r>
        <w:rPr/>
        <w:t xml:space="preserve">2. Angaben beschönigt haben (z.B. bzgl. Reporting), um kurzfristig Druck zu reduzieren? </w:t>
      </w:r>
      <w:r/>
    </w:p>
    <w:p>
      <w:pPr>
        <w:pStyle w:val="Normal"/>
      </w:pPr>
      <w:r>
        <w:rPr/>
        <w:t>3. Einschränkungen der eigenen Leistungsfähigkeit gegenüber Vorgesetzten und/oder Arbeitskollegen verschwiegen haben?</w:t>
      </w:r>
      <w:r/>
    </w:p>
    <w:p>
      <w:pPr>
        <w:pStyle w:val="Normal"/>
      </w:pPr>
      <w:r>
        <w:rPr/>
        <w:t>1 = sehr selten/nie, 2 = selten, 3 = gelegentlich, 4 = oft, 5 = sehr oft</w:t>
      </w:r>
      <w:r/>
    </w:p>
    <w:p>
      <w:pPr>
        <w:pStyle w:val="Berschrift3"/>
      </w:pPr>
      <w:r>
        <w:rPr/>
        <w:t xml:space="preserve">Strategien im Umgang mit Unterbrechungen [Strat_int] </w:t>
        <w:tab/>
        <w:t>?9</w:t>
      </w:r>
      <w:r/>
    </w:p>
    <w:p>
      <w:pPr>
        <w:pStyle w:val="Normal"/>
      </w:pPr>
      <w:r>
        <w:rPr/>
        <w:t>Eigenentwicklung:</w:t>
      </w:r>
      <w:r/>
    </w:p>
    <w:p>
      <w:pPr>
        <w:pStyle w:val="Normal"/>
      </w:pPr>
      <w:r>
        <w:rPr/>
        <w:t>Ich nehme 4 Dimensionen an:</w:t>
      </w:r>
      <w:r/>
    </w:p>
    <w:p>
      <w:pPr>
        <w:pStyle w:val="Normal"/>
      </w:pPr>
      <w:r>
        <w:rPr/>
        <w:t xml:space="preserve">Länger Arbeiten (Selbstgefährdendes Verhalten, Ausdehnen der Arbeitszeit) </w:t>
      </w:r>
      <w:r/>
    </w:p>
    <w:p>
      <w:pPr>
        <w:pStyle w:val="Normal"/>
      </w:pPr>
      <w:r>
        <w:rPr/>
        <w:t>Schneller Arbeiten (Selbstgefährdendes Verhalten, Intensivieren der Arbeit)</w:t>
      </w:r>
      <w:r/>
    </w:p>
    <w:p>
      <w:pPr>
        <w:pStyle w:val="Normal"/>
      </w:pPr>
      <w:r>
        <w:rPr/>
        <w:t>Qualität herunterfahren</w:t>
      </w:r>
      <w:r/>
    </w:p>
    <w:p>
      <w:pPr>
        <w:pStyle w:val="Normal"/>
      </w:pPr>
      <w:r>
        <w:rPr/>
        <w:t>Quantität runterfahren</w:t>
      </w:r>
      <w:r/>
    </w:p>
    <w:p>
      <w:pPr>
        <w:pStyle w:val="Normal"/>
      </w:pPr>
      <w:r>
        <w:rPr/>
        <w:t>Delegation</w:t>
      </w:r>
      <w:r/>
    </w:p>
    <w:p>
      <w:pPr>
        <w:pStyle w:val="Normal"/>
      </w:pPr>
      <w:r>
        <w:rPr/>
        <w:t xml:space="preserve"> </w:t>
      </w:r>
      <w:r/>
    </w:p>
    <w:p>
      <w:pPr>
        <w:pStyle w:val="Normal"/>
        <w:rPr>
          <w:b/>
          <w:b/>
        </w:rPr>
      </w:pPr>
      <w:r>
        <w:rPr>
          <w:b/>
        </w:rPr>
        <w:t>An Tagen mit besonders hohem Arbeitspensum (z.B. durch viele Unterbrechungen)..</w:t>
      </w:r>
      <w:r/>
    </w:p>
    <w:p>
      <w:pPr>
        <w:pStyle w:val="Normal"/>
      </w:pPr>
      <w:r>
        <w:rPr/>
      </w:r>
      <w:r/>
    </w:p>
    <w:p>
      <w:pPr>
        <w:pStyle w:val="Normal"/>
      </w:pPr>
      <w:r>
        <w:rPr/>
        <w:t>Qualität herunterfahren:</w:t>
      </w:r>
      <w:r/>
    </w:p>
    <w:p>
      <w:pPr>
        <w:pStyle w:val="Normal"/>
      </w:pPr>
      <w:r>
        <w:rPr/>
        <w:t xml:space="preserve">… </w:t>
      </w:r>
      <w:r>
        <w:rPr/>
        <w:t>versuche ich alle Aufgaben zu schaffen auf Kosten der Qualität.</w:t>
      </w:r>
      <w:r/>
    </w:p>
    <w:p>
      <w:pPr>
        <w:pStyle w:val="Normal"/>
      </w:pPr>
      <w:r>
        <w:rPr/>
        <w:t>…</w:t>
      </w:r>
      <w:r>
        <w:rPr/>
        <w:t xml:space="preserve">bearbeite ich die Aufgaben nicht in der Qualität, in der ich sie üblicherweise bearbeiten würde. </w:t>
      </w:r>
      <w:r/>
    </w:p>
    <w:p>
      <w:pPr>
        <w:pStyle w:val="Normal"/>
      </w:pPr>
      <w:r>
        <w:rPr/>
        <w:t>..bearbeite ich die Aufgaben nicht mehr so gewissenhaft, wie ich es normalerweise tun würde.</w:t>
      </w:r>
      <w:r/>
    </w:p>
    <w:p>
      <w:pPr>
        <w:pStyle w:val="Normal"/>
      </w:pPr>
      <w:r>
        <w:rPr/>
        <w:t>..bearbeite ich die Aufgaben oberflächlicher als sonst.</w:t>
      </w:r>
      <w:r/>
    </w:p>
    <w:p>
      <w:pPr>
        <w:pStyle w:val="Normal"/>
      </w:pPr>
      <w:r>
        <w:rPr/>
        <w:t>..achte ich nicht mehr auf jedes Detail.</w:t>
      </w:r>
      <w:r/>
    </w:p>
    <w:p>
      <w:pPr>
        <w:pStyle w:val="Normal"/>
      </w:pPr>
      <w:r>
        <w:rPr/>
        <w:t>..nehme ich Qualitätsmängel in Kauf.</w:t>
      </w:r>
      <w:r/>
    </w:p>
    <w:p>
      <w:pPr>
        <w:pStyle w:val="Normal"/>
      </w:pPr>
      <w:r>
        <w:rPr/>
        <w:t>..nehme ich kleine Fehler in Kauf.</w:t>
      </w:r>
      <w:r/>
    </w:p>
    <w:p>
      <w:pPr>
        <w:pStyle w:val="Normal"/>
      </w:pPr>
      <w:r>
        <w:rPr/>
      </w:r>
      <w:r/>
    </w:p>
    <w:p>
      <w:pPr>
        <w:pStyle w:val="Normal"/>
      </w:pPr>
      <w:r>
        <w:rPr/>
        <w:t>Quantität herunterfahren /Prioritäten setzen</w:t>
      </w:r>
      <w:r/>
    </w:p>
    <w:p>
      <w:pPr>
        <w:pStyle w:val="Normal"/>
      </w:pPr>
      <w:r>
        <w:rPr/>
        <w:t xml:space="preserve">..lehne ich weitere Aufgaben ab. </w:t>
      </w:r>
      <w:r/>
    </w:p>
    <w:p>
      <w:pPr>
        <w:pStyle w:val="Normal"/>
      </w:pPr>
      <w:r>
        <w:rPr/>
        <w:t>..lasse ich Aufgaben weg, die weder wichtig noch dringend sind.</w:t>
      </w:r>
      <w:r/>
    </w:p>
    <w:p>
      <w:pPr>
        <w:pStyle w:val="Normal"/>
      </w:pPr>
      <w:r>
        <w:rPr/>
        <w:t>..bearbeite ich zuerst nur die wichtigsten oder dringendsten Aufgaben.</w:t>
      </w:r>
      <w:r/>
    </w:p>
    <w:p>
      <w:pPr>
        <w:pStyle w:val="Normal"/>
      </w:pPr>
      <w:r>
        <w:rPr/>
        <w:t>..strukturiere ich die Aufgaben des Tages/der Woche um und bearbeite die wichtigsten Aufgaben zuerst.</w:t>
      </w:r>
      <w:r/>
    </w:p>
    <w:p>
      <w:pPr>
        <w:pStyle w:val="Normal"/>
      </w:pPr>
      <w:r>
        <w:rPr/>
        <w:t>..setze ich Prioritäten und erledige nur die Aufgaben, die dringend erledigt werden müssen.</w:t>
      </w:r>
      <w:r/>
    </w:p>
    <w:p>
      <w:pPr>
        <w:pStyle w:val="Normal"/>
      </w:pPr>
      <w:r>
        <w:rPr/>
        <w:t>..versuche ich, weitere Unterbrechungen zu ignorieren.</w:t>
      </w:r>
      <w:r/>
    </w:p>
    <w:p>
      <w:pPr>
        <w:pStyle w:val="Normal"/>
      </w:pPr>
      <w:r>
        <w:rPr/>
        <w:t>.. versuche ich, weitere Unterbrechungen zu vermeiden.</w:t>
      </w:r>
      <w:r/>
    </w:p>
    <w:p>
      <w:pPr>
        <w:pStyle w:val="Normal"/>
      </w:pPr>
      <w:r>
        <w:rPr/>
        <w:t>..schalte ich Störquellen aus.</w:t>
      </w:r>
      <w:r/>
    </w:p>
    <w:p>
      <w:pPr>
        <w:pStyle w:val="Normal"/>
      </w:pPr>
      <w:r>
        <w:rPr/>
        <w:t>..ziehe ich mich zurück, um weitere Störungen zu vermeiden.</w:t>
      </w:r>
      <w:r/>
    </w:p>
    <w:p>
      <w:pPr>
        <w:pStyle w:val="Normal"/>
      </w:pPr>
      <w:r>
        <w:rPr/>
        <w:t>..signalisiere ich anderen, dass ich nicht gestört werden möchte.</w:t>
      </w:r>
      <w:r/>
    </w:p>
    <w:p>
      <w:pPr>
        <w:pStyle w:val="Normal"/>
      </w:pPr>
      <w:r>
        <w:rPr/>
      </w:r>
      <w:r/>
    </w:p>
    <w:p>
      <w:pPr>
        <w:pStyle w:val="Normal"/>
      </w:pPr>
      <w:r>
        <w:rPr/>
        <w:t>Delegation:</w:t>
      </w:r>
      <w:r/>
    </w:p>
    <w:p>
      <w:pPr>
        <w:pStyle w:val="Normal"/>
      </w:pPr>
      <w:r>
        <w:rPr/>
        <w:t>..gebe ich Aufgaben an andere ab.</w:t>
      </w:r>
      <w:r/>
    </w:p>
    <w:p>
      <w:pPr>
        <w:pStyle w:val="Normal"/>
      </w:pPr>
      <w:r>
        <w:rPr/>
        <w:t>..bitte ich meine Kollegen um Hilfe.</w:t>
      </w:r>
      <w:r/>
    </w:p>
    <w:p>
      <w:pPr>
        <w:pStyle w:val="Normal"/>
      </w:pPr>
      <w:r>
        <w:rPr/>
        <w:t>..bitte ich meine Führungskraft um Hilfe.</w:t>
      </w:r>
      <w:r/>
    </w:p>
    <w:p>
      <w:pPr>
        <w:pStyle w:val="Normal"/>
      </w:pPr>
      <w:r>
        <w:rPr/>
        <w:t>..versuche ich alle Aufgaben alleine zu bearbeiten.</w:t>
      </w:r>
      <w:r/>
    </w:p>
    <w:p>
      <w:pPr>
        <w:pStyle w:val="Normal"/>
      </w:pPr>
      <w:r>
        <w:rPr/>
        <w:t>..bitte ich um Unterstützung bei der Bearbeitung der Aufgaben.</w:t>
      </w:r>
      <w:r/>
    </w:p>
    <w:p>
      <w:pPr>
        <w:pStyle w:val="Normal"/>
      </w:pPr>
      <w:r>
        <w:rPr/>
      </w:r>
      <w:r/>
    </w:p>
    <w:p>
      <w:pPr>
        <w:pStyle w:val="Berschrift3"/>
      </w:pPr>
      <w:r>
        <w:rPr/>
        <w:t>SOK [SOK]</w:t>
        <w:tab/>
        <w:t>12</w:t>
      </w:r>
      <w:r/>
    </w:p>
    <w:p>
      <w:pPr>
        <w:pStyle w:val="Normal"/>
        <w:rPr>
          <w:sz w:val="24"/>
          <w:sz w:val="24"/>
        </w:rPr>
      </w:pPr>
      <w:r>
        <w:rPr>
          <w:sz w:val="24"/>
        </w:rPr>
        <w:t xml:space="preserve">Freund, A. M. &amp; Baltes, P. B. (2002). </w:t>
      </w:r>
      <w:r>
        <w:rPr>
          <w:sz w:val="24"/>
          <w:lang w:val="en-US"/>
        </w:rPr>
        <w:t xml:space="preserve">Life-Management Strategies of Selection, Optimization, and Compensation: Measurement by Self-Report and Construct Validity. </w:t>
      </w:r>
      <w:r>
        <w:rPr>
          <w:sz w:val="24"/>
        </w:rPr>
        <w:t xml:space="preserve">Journal </w:t>
      </w:r>
      <w:r>
        <w:rPr>
          <w:i/>
          <w:sz w:val="24"/>
        </w:rPr>
        <w:t>of Personality and Social Psychology, 82</w:t>
      </w:r>
      <w:r>
        <w:rPr>
          <w:sz w:val="24"/>
        </w:rPr>
        <w:t>(4), 642–662.</w:t>
      </w:r>
      <w:r/>
    </w:p>
    <w:p>
      <w:pPr>
        <w:pStyle w:val="Normal"/>
        <w:rPr>
          <w:sz w:val="20"/>
          <w:b/>
          <w:sz w:val="20"/>
          <w:b/>
          <w:szCs w:val="20"/>
        </w:rPr>
      </w:pPr>
      <w:r>
        <w:rPr>
          <w:b/>
        </w:rPr>
      </w:r>
      <w:r/>
    </w:p>
    <w:p>
      <w:pPr>
        <w:pStyle w:val="Normal"/>
        <w:rPr>
          <w:b/>
          <w:b/>
        </w:rPr>
      </w:pPr>
      <w:r>
        <w:rPr>
          <w:b/>
        </w:rPr>
        <w:t>Im Folgenden geht es darum, wie man mit beruflichen Belastungen umgehen kann und welche Einstellungen man zu seiner Arbeit haben kann. Kreuzen Sie bitte an, in wieweit die folgenden Aussagen zutreffen.</w:t>
      </w:r>
      <w:r/>
    </w:p>
    <w:tbl>
      <w:tblPr>
        <w:tblW w:w="9923" w:type="dxa"/>
        <w:jc w:val="center"/>
        <w:tblInd w:w="0" w:type="dxa"/>
        <w:tblBorders>
          <w:bottom w:val="single" w:sz="18" w:space="0" w:color="00000A"/>
          <w:insideH w:val="single" w:sz="18" w:space="0" w:color="00000A"/>
        </w:tblBorders>
        <w:tblCellMar>
          <w:top w:w="0" w:type="dxa"/>
          <w:left w:w="0" w:type="dxa"/>
          <w:bottom w:w="0" w:type="dxa"/>
          <w:right w:w="31" w:type="dxa"/>
        </w:tblCellMar>
      </w:tblPr>
      <w:tblGrid>
        <w:gridCol w:w="3728"/>
        <w:gridCol w:w="986"/>
        <w:gridCol w:w="1"/>
        <w:gridCol w:w="743"/>
        <w:gridCol w:w="743"/>
        <w:gridCol w:w="744"/>
        <w:gridCol w:w="743"/>
        <w:gridCol w:w="743"/>
        <w:gridCol w:w="657"/>
        <w:gridCol w:w="86"/>
        <w:gridCol w:w="747"/>
      </w:tblGrid>
      <w:tr>
        <w:trPr>
          <w:trHeight w:val="794" w:hRule="exact"/>
        </w:trPr>
        <w:tc>
          <w:tcPr>
            <w:tcW w:w="9921" w:type="dxa"/>
            <w:gridSpan w:val="11"/>
            <w:tcBorders>
              <w:bottom w:val="single" w:sz="18" w:space="0" w:color="00000A"/>
              <w:insideH w:val="single" w:sz="18" w:space="0" w:color="00000A"/>
            </w:tcBorders>
            <w:shd w:color="auto" w:fill="auto" w:val="clear"/>
            <w:vAlign w:val="center"/>
          </w:tcPr>
          <w:p>
            <w:pPr>
              <w:pStyle w:val="Normal"/>
              <w:rPr>
                <w:sz w:val="24"/>
                <w:b/>
                <w:sz w:val="24"/>
                <w:b/>
                <w:szCs w:val="24"/>
              </w:rPr>
            </w:pPr>
            <w:r>
              <w:rPr>
                <w:b/>
                <w:sz w:val="24"/>
                <w:szCs w:val="24"/>
              </w:rPr>
              <w:t>Stellen Sie sich bitte zwei Personen vor, die sich darüber unterhalten</w:t>
            </w:r>
            <w:r>
              <w:rPr>
                <w:b/>
                <w:i/>
                <w:sz w:val="24"/>
                <w:szCs w:val="24"/>
              </w:rPr>
              <w:t xml:space="preserve"> wie man sich in der Arbeit verhalten  kann</w:t>
            </w:r>
            <w:r>
              <w:rPr>
                <w:b/>
                <w:sz w:val="24"/>
                <w:szCs w:val="24"/>
              </w:rPr>
              <w:t xml:space="preserve">. </w:t>
              <w:br/>
              <w:t>1) Überlegen Sie sich, ob Sie sich</w:t>
            </w:r>
            <w:r>
              <w:rPr>
                <w:b/>
                <w:sz w:val="24"/>
                <w:szCs w:val="24"/>
                <w:u w:val="single"/>
              </w:rPr>
              <w:t xml:space="preserve"> bei der Arbeit </w:t>
            </w:r>
            <w:r>
              <w:rPr>
                <w:b/>
                <w:sz w:val="24"/>
                <w:szCs w:val="24"/>
              </w:rPr>
              <w:t>eher wie Person A oder wie Person B verhalten. 2) Geben Sie bitte im zweiten Schritt an, wie ähnlich Sie der gewählten Person sind.</w:t>
            </w:r>
            <w:r/>
          </w:p>
        </w:tc>
      </w:tr>
      <w:tr>
        <w:trPr>
          <w:trHeight w:val="510" w:hRule="exact"/>
        </w:trPr>
        <w:tc>
          <w:tcPr>
            <w:tcW w:w="3728" w:type="dxa"/>
            <w:tcBorders>
              <w:top w:val="single" w:sz="1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 xml:space="preserve">Person A: „Ich konzentriere mich auf die wichtigsten Dinge.“ </w:t>
            </w:r>
            <w:r>
              <w:rPr>
                <w:rStyle w:val="VariablenCodesZchn"/>
              </w:rPr>
              <w:t>(sok1)</w:t>
            </w:r>
            <w:r/>
          </w:p>
        </w:tc>
        <w:tc>
          <w:tcPr>
            <w:tcW w:w="986" w:type="dxa"/>
            <w:tcBorders>
              <w:top w:val="single" w:sz="1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rPr>
                <w:sz w:val="18"/>
                <w:sz w:val="18"/>
                <w:w w:val="100"/>
                <w:rFonts w:cs="Times New Roman"/>
                <w:color w:val="00000A"/>
              </w:rPr>
            </w:pPr>
            <w:r>
              <w:rPr>
                <w:rStyle w:val="VariablenCodesZchn"/>
                <w:rFonts w:eastAsia="" w:eastAsiaTheme="minorEastAsia"/>
                <w:w w:val="100"/>
              </w:rPr>
              <w:t>(1)</w:t>
            </w:r>
            <w:r/>
          </w:p>
        </w:tc>
        <w:tc>
          <w:tcPr>
            <w:tcW w:w="4374" w:type="dxa"/>
            <w:gridSpan w:val="7"/>
            <w:tcBorders>
              <w:top w:val="single" w:sz="1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„Ich verteile meine Energie auf viele Dinge.“</w:t>
            </w:r>
            <w:r/>
          </w:p>
        </w:tc>
        <w:tc>
          <w:tcPr>
            <w:tcW w:w="833" w:type="dxa"/>
            <w:gridSpan w:val="2"/>
            <w:tcBorders>
              <w:top w:val="single" w:sz="1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510"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(sok1a)</w:t>
            </w:r>
            <w:r>
              <w:rPr/>
              <w:t xml:space="preserve"> </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510"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 xml:space="preserve">Person A: „Ich verfolge immer nur einen Plan nach dem anderen.“ </w:t>
            </w:r>
            <w:r>
              <w:rPr>
                <w:rStyle w:val="VariablenCodesZchn"/>
              </w:rPr>
              <w:t>(sok2)</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rPr>
                <w:sz w:val="18"/>
                <w:sz w:val="18"/>
                <w:w w:val="100"/>
                <w:rFonts w:cs="Times New Roman"/>
                <w:color w:val="00000A"/>
              </w:rPr>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„Ich verfolge immer viele Pläne auf einmal.“</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510"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 xml:space="preserve"> </w:t>
            </w:r>
            <w:r>
              <w:rPr/>
              <w:t>Wie ähnlich sind Sie der gewählten Person?</w:t>
            </w:r>
            <w:r>
              <w:rPr>
                <w:rStyle w:val="VariablenCodesZchn"/>
              </w:rPr>
              <w:t xml:space="preserve"> (sok2a)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680"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„Wenn ich mir überlege, was ich will, lege ich mich auf ein oder zwei wichtige Ziele fest.“</w:t>
            </w:r>
            <w:r>
              <w:rPr>
                <w:rStyle w:val="VariablenCodesZchn"/>
              </w:rPr>
              <w:t xml:space="preserve"> (sok3)</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„Ich lege mich nicht gerne endgültig fest.“</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510"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(sok3a)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624"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„Ich probiere so lange, bis mir gelingt, was ich mir vorstelle.“</w:t>
            </w:r>
            <w:r>
              <w:rPr>
                <w:rStyle w:val="VariablenCodesZchn"/>
              </w:rPr>
              <w:t xml:space="preserve"> (sok7)</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„Wenn mir etwas nicht gleich gelingt, probiere ich nicht mehr lange andere Möglichkeiten durch.“</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510"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(sok7a)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510"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„Ich setze alles daran, meine Pläne zu verwirklichen.“</w:t>
            </w:r>
            <w:r>
              <w:rPr>
                <w:rStyle w:val="VariablenCodesZchn"/>
              </w:rPr>
              <w:t xml:space="preserve"> (sok8)</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„Ich warte lieber ab, ob sich meine Pläne nicht vielleicht von selbst verwirklichen.“</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510"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(sok8a)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624"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„Wenn mir an etwas sehr gelegen ist, setze ich mich voll und ganz dafür ein.“</w:t>
            </w:r>
            <w:r>
              <w:rPr>
                <w:rStyle w:val="VariablenCodesZchn"/>
              </w:rPr>
              <w:t xml:space="preserve"> (sok9)</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„Auch wenn mir an etwas sehr gelegen ist, lasse ich mich nicht voll und ganz darauf ein.“</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510" w:hRule="exact"/>
        </w:trPr>
        <w:tc>
          <w:tcPr>
            <w:tcW w:w="4715" w:type="dxa"/>
            <w:gridSpan w:val="3"/>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(sok9a)</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253" w:hRule="exact"/>
        </w:trPr>
        <w:tc>
          <w:tcPr>
            <w:tcW w:w="9921" w:type="dxa"/>
            <w:gridSpan w:val="11"/>
            <w:tcBorders>
              <w:top w:val="single" w:sz="18"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bottom"/>
          </w:tcPr>
          <w:p>
            <w:pPr>
              <w:pStyle w:val="Normal"/>
            </w:pPr>
            <w:r>
              <w:rPr/>
            </w:r>
            <w:r/>
          </w:p>
        </w:tc>
      </w:tr>
      <w:tr>
        <w:trPr>
          <w:trHeight w:val="340" w:hRule="exact"/>
        </w:trPr>
        <w:tc>
          <w:tcPr>
            <w:tcW w:w="9921" w:type="dxa"/>
            <w:gridSpan w:val="11"/>
            <w:tcBorders>
              <w:top w:val="single" w:sz="18"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bottom"/>
          </w:tcPr>
          <w:p>
            <w:pPr>
              <w:pStyle w:val="Berschrift2"/>
              <w:pBdr>
                <w:top w:val="single" w:sz="24" w:space="0" w:color="DBE5F1"/>
                <w:left w:val="single" w:sz="24" w:space="0" w:color="DBE5F1"/>
                <w:bottom w:val="single" w:sz="24" w:space="0" w:color="DBE5F1"/>
                <w:right w:val="single" w:sz="24" w:space="0" w:color="DBE5F1"/>
              </w:pBdr>
              <w:shd w:fill="DBE5F1" w:val="clear"/>
              <w:spacing w:before="200" w:after="0"/>
              <w:outlineLvl w:val="1"/>
            </w:pPr>
            <w:r>
              <w:rPr/>
              <w:t>Wenn bei der Arbeit etwas nicht mehr so gut klappt oder mich behindert, …</w:t>
            </w:r>
            <w:r/>
          </w:p>
        </w:tc>
      </w:tr>
      <w:tr>
        <w:trPr>
          <w:trHeight w:val="510"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 lege ich mich auf ein zwei wichtige Ziele fest.“</w:t>
            </w:r>
            <w:r>
              <w:rPr>
                <w:rStyle w:val="VariablenCodesZchn"/>
              </w:rPr>
              <w:t xml:space="preserve"> (sok4)</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 versuche ich trotzdem all meine Ziele beizubehalten.“</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454"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(sok4a)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510"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 xml:space="preserve">Person A: „… stecke ich mir neue Ziele.“ </w:t>
            </w:r>
            <w:r>
              <w:rPr>
                <w:rStyle w:val="VariablenCodesZchn"/>
              </w:rPr>
              <w:t>(sok5)</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 verteile ich meine Zeit und Energie auf viele andere Dinge.“</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454"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(sok5a)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510"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 überlege ich ganz genau, was mir wichtig ist.“</w:t>
            </w:r>
            <w:r>
              <w:rPr>
                <w:rStyle w:val="VariablenCodesZchn"/>
              </w:rPr>
              <w:t xml:space="preserve"> (sok6)</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 lasse ich die Dinge erst einmal auf mich zukommen.“</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454"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Wie ähnlich sind Sie der gewählten Person?</w:t>
            </w:r>
            <w:r>
              <w:rPr>
                <w:rStyle w:val="VariablenCodesZchn"/>
              </w:rPr>
              <w:t xml:space="preserve"> (sok6a)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510"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 suche ich nach anderen Wegen, um zum Ziel zu kommen.“</w:t>
            </w:r>
            <w:r>
              <w:rPr>
                <w:rStyle w:val="VariablenCodesZchn"/>
              </w:rPr>
              <w:t xml:space="preserve"> (sok10)</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 gebe ich mich auch damit zufrieden.“</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454" w:hRule="exact"/>
        </w:trPr>
        <w:tc>
          <w:tcPr>
            <w:tcW w:w="4715" w:type="dxa"/>
            <w:gridSpan w:val="3"/>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tandardrechts"/>
            </w:pPr>
            <w:r>
              <w:rPr/>
              <w:t xml:space="preserve">Wie ähnlich sind Sie der gewählten Person? </w:t>
            </w:r>
            <w:r>
              <w:rPr>
                <w:rStyle w:val="VariablenCodesZchn"/>
              </w:rPr>
              <w:t>(sok10a)</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8" w:space="0" w:color="00000A"/>
              <w:right w:val="single" w:sz="6" w:space="0" w:color="00000A"/>
              <w:insideH w:val="single" w:sz="8"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454" w:hRule="exact"/>
        </w:trPr>
        <w:tc>
          <w:tcPr>
            <w:tcW w:w="3728"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 bitte ich andere um Rat und Hilfe.“</w:t>
            </w:r>
            <w:r>
              <w:rPr>
                <w:rStyle w:val="VariablenCodesZchn"/>
              </w:rPr>
              <w:t xml:space="preserve"> (sok11)</w:t>
            </w:r>
            <w:r/>
          </w:p>
        </w:tc>
        <w:tc>
          <w:tcPr>
            <w:tcW w:w="986" w:type="dxa"/>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 versuche ich allein zurecht zu kommen.“</w:t>
            </w:r>
            <w:r/>
          </w:p>
        </w:tc>
        <w:tc>
          <w:tcPr>
            <w:tcW w:w="833" w:type="dxa"/>
            <w:gridSpan w:val="2"/>
            <w:tcBorders>
              <w:top w:val="single" w:sz="8"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454" w:hRule="exact"/>
        </w:trPr>
        <w:tc>
          <w:tcPr>
            <w:tcW w:w="4715" w:type="dxa"/>
            <w:gridSpan w:val="3"/>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Standardrechts"/>
            </w:pPr>
            <w:r>
              <w:rPr/>
              <w:t xml:space="preserve">Wie ähnlich sind Sie der gewählten Person? </w:t>
            </w:r>
            <w:r>
              <w:rPr>
                <w:rStyle w:val="VariablenCodesZchn"/>
              </w:rPr>
              <w:t>(sok11a)</w:t>
            </w:r>
            <w:r/>
          </w:p>
        </w:tc>
        <w:tc>
          <w:tcPr>
            <w:tcW w:w="743" w:type="dxa"/>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4" w:space="0" w:color="00000A"/>
              <w:right w:val="single" w:sz="6" w:space="0" w:color="00000A"/>
              <w:insideH w:val="single" w:sz="4" w:space="0" w:color="00000A"/>
              <w:insideV w:val="single" w:sz="6" w:space="0" w:color="00000A"/>
            </w:tcBorders>
            <w:shd w:color="auto" w:fill="auto" w:val="clear"/>
            <w:tcMar>
              <w:left w:w="31" w:type="dxa"/>
            </w:tcMar>
            <w:vAlign w:val="center"/>
          </w:tcPr>
          <w:p>
            <w:pPr>
              <w:pStyle w:val="Skalierunglinks"/>
              <w:rPr>
                <w:w w:val="150"/>
              </w:rPr>
            </w:pPr>
            <w:r>
              <w:rPr/>
              <w:t>sehr</w:t>
            </w:r>
            <w:r/>
          </w:p>
        </w:tc>
      </w:tr>
      <w:tr>
        <w:trPr>
          <w:trHeight w:val="454" w:hRule="exact"/>
        </w:trPr>
        <w:tc>
          <w:tcPr>
            <w:tcW w:w="3728" w:type="dxa"/>
            <w:tcBorders>
              <w:top w:val="single" w:sz="4"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A: „… dann gebe ich mir erst recht Mühe.“</w:t>
            </w:r>
            <w:r>
              <w:rPr>
                <w:rStyle w:val="VariablenCodesZchn"/>
              </w:rPr>
              <w:t xml:space="preserve"> (sok12)</w:t>
            </w:r>
            <w:r/>
          </w:p>
        </w:tc>
        <w:tc>
          <w:tcPr>
            <w:tcW w:w="986" w:type="dxa"/>
            <w:tcBorders>
              <w:top w:val="single" w:sz="4"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(1)</w:t>
            </w:r>
            <w:r/>
          </w:p>
        </w:tc>
        <w:tc>
          <w:tcPr>
            <w:tcW w:w="4374" w:type="dxa"/>
            <w:gridSpan w:val="7"/>
            <w:tcBorders>
              <w:top w:val="single" w:sz="4"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Standardrechts"/>
            </w:pPr>
            <w:r>
              <w:rPr/>
              <w:t>Person B: „… nehme ich es hin.“</w:t>
            </w:r>
            <w:r/>
          </w:p>
        </w:tc>
        <w:tc>
          <w:tcPr>
            <w:tcW w:w="833" w:type="dxa"/>
            <w:gridSpan w:val="2"/>
            <w:tcBorders>
              <w:top w:val="single" w:sz="4" w:space="0" w:color="00000A"/>
              <w:left w:val="single" w:sz="6" w:space="0" w:color="00000A"/>
              <w:bottom w:val="dotted" w:sz="4" w:space="0" w:color="00000A"/>
              <w:right w:val="single" w:sz="6" w:space="0" w:color="00000A"/>
              <w:insideH w:val="dotted" w:sz="4" w:space="0" w:color="00000A"/>
              <w:insideV w:val="single" w:sz="6" w:space="0" w:color="00000A"/>
            </w:tcBorders>
            <w:shd w:color="auto" w:fill="auto" w:val="clear"/>
            <w:tcMar>
              <w:left w:w="31" w:type="dxa"/>
            </w:tcMar>
            <w:vAlign w:val="center"/>
          </w:tcPr>
          <w:p>
            <w:pPr>
              <w:pStyle w:val="Kstchen"/>
            </w:pPr>
            <w:r>
              <w:rPr>
                <w:rStyle w:val="VariablenCodesZchn"/>
                <w:rFonts w:eastAsia="" w:eastAsiaTheme="minorEastAsia"/>
                <w:w w:val="100"/>
              </w:rPr>
              <w:t>(2)</w:t>
            </w:r>
            <w:r/>
          </w:p>
        </w:tc>
      </w:tr>
      <w:tr>
        <w:trPr>
          <w:trHeight w:val="454" w:hRule="exact"/>
        </w:trPr>
        <w:tc>
          <w:tcPr>
            <w:tcW w:w="4715" w:type="dxa"/>
            <w:gridSpan w:val="3"/>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Standardrechts"/>
            </w:pPr>
            <w:r>
              <w:rPr/>
              <w:t xml:space="preserve">Wie ähnlich sind Sie der gewählten Person? </w:t>
            </w:r>
            <w:r>
              <w:rPr>
                <w:rStyle w:val="VariablenCodesZchn"/>
              </w:rPr>
              <w:t>(sok12a)</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Skalierungrechts"/>
            </w:pPr>
            <w:r>
              <w:rPr/>
              <w:t>nicht sehr</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1</w:t>
            </w:r>
            <w:r/>
          </w:p>
        </w:tc>
        <w:tc>
          <w:tcPr>
            <w:tcW w:w="744"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2</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3</w:t>
            </w:r>
            <w:r/>
          </w:p>
        </w:tc>
        <w:tc>
          <w:tcPr>
            <w:tcW w:w="743"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4</w:t>
            </w:r>
            <w:r/>
          </w:p>
        </w:tc>
        <w:tc>
          <w:tcPr>
            <w:tcW w:w="743" w:type="dxa"/>
            <w:gridSpan w:val="2"/>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Kstchen"/>
              <w:rPr>
                <w:w w:val="100"/>
                <w:rFonts w:eastAsia="" w:eastAsiaTheme="minorEastAsia"/>
              </w:rPr>
            </w:pPr>
            <w:r>
              <w:rPr>
                <w:rStyle w:val="VariablenCodesZchn"/>
                <w:rFonts w:eastAsia="" w:eastAsiaTheme="minorEastAsia"/>
                <w:w w:val="100"/>
              </w:rPr>
              <w:t>5</w:t>
            </w:r>
            <w:r/>
          </w:p>
        </w:tc>
        <w:tc>
          <w:tcPr>
            <w:tcW w:w="747" w:type="dxa"/>
            <w:tcBorders>
              <w:top w:val="dotted" w:sz="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auto" w:val="clear"/>
            <w:tcMar>
              <w:left w:w="31" w:type="dxa"/>
            </w:tcMar>
            <w:vAlign w:val="center"/>
          </w:tcPr>
          <w:p>
            <w:pPr>
              <w:pStyle w:val="Skalierunglinks"/>
              <w:rPr>
                <w:w w:val="150"/>
              </w:rPr>
            </w:pPr>
            <w:r>
              <w:rPr/>
              <w:t>sehr</w:t>
            </w:r>
            <w:r/>
          </w:p>
        </w:tc>
      </w:tr>
    </w:tbl>
    <w:p>
      <w:pPr>
        <w:pStyle w:val="Normal"/>
      </w:pPr>
      <w:r>
        <w:rPr/>
      </w:r>
      <w:r/>
    </w:p>
    <w:p>
      <w:pPr>
        <w:pStyle w:val="Berschrift3"/>
      </w:pPr>
      <w:r>
        <w:rPr/>
        <w:t>Gesundheitsförderliche Führung [leadhealth]</w:t>
        <w:tab/>
        <w:t>8</w:t>
      </w:r>
      <w:r/>
    </w:p>
    <w:p>
      <w:pPr>
        <w:pStyle w:val="Normal"/>
        <w:rPr>
          <w:sz w:val="18"/>
          <w:shd w:fill="FFFFFF" w:val="clear"/>
          <w:sz w:val="18"/>
          <w:szCs w:val="18"/>
          <w:rFonts w:ascii="Arial" w:hAnsi="Arial" w:cs="Arial"/>
          <w:color w:val="4E4E4E"/>
        </w:rPr>
      </w:pPr>
      <w:r>
        <w:rPr>
          <w:rFonts w:cs="Arial" w:ascii="Arial" w:hAnsi="Arial"/>
          <w:color w:val="4E4E4E"/>
          <w:sz w:val="18"/>
          <w:szCs w:val="18"/>
          <w:shd w:fill="FFFFFF" w:val="clear"/>
        </w:rPr>
        <w:t>Vincent, S. (2012). Analyseinstrument für gesundheits- und entwicklungsförderliches Führungsverhalten: Eine Validierungsstudie. Zeitschrift für Arbeitswissenschaft,66 (1), 38-57.</w:t>
      </w:r>
      <w:r/>
    </w:p>
    <w:p>
      <w:pPr>
        <w:pStyle w:val="Normal"/>
        <w:rPr>
          <w:sz w:val="18"/>
          <w:b/>
          <w:shd w:fill="FFFFFF" w:val="clear"/>
          <w:sz w:val="18"/>
          <w:b/>
          <w:szCs w:val="18"/>
          <w:rFonts w:ascii="Arial" w:hAnsi="Arial" w:cs="Arial"/>
          <w:color w:val="C00000"/>
        </w:rPr>
      </w:pPr>
      <w:r>
        <w:rPr>
          <w:rFonts w:cs="Arial" w:ascii="Arial" w:hAnsi="Arial"/>
          <w:b/>
          <w:color w:val="C00000"/>
          <w:sz w:val="18"/>
          <w:szCs w:val="18"/>
          <w:shd w:fill="FFFFFF" w:val="clear"/>
        </w:rPr>
        <w:t>Items müssen noch rausgesucht werde. Das am besten ladende Item aus den Unterkonstrukten:</w:t>
      </w:r>
      <w:r/>
    </w:p>
    <w:p>
      <w:pPr>
        <w:pStyle w:val="Normal"/>
        <w:rPr>
          <w:shd w:fill="FFFF00" w:val="clear"/>
          <w:rFonts w:eastAsia="MyriadPro-Regular"/>
        </w:rPr>
      </w:pPr>
      <w:r>
        <w:rPr>
          <w:rFonts w:eastAsia="MyriadPro-Regular"/>
          <w:shd w:fill="FFFF00" w:val="clear"/>
        </w:rPr>
        <w:t>Anerkennung/Feedback</w:t>
      </w:r>
      <w:r/>
    </w:p>
    <w:p>
      <w:pPr>
        <w:pStyle w:val="Normal"/>
        <w:rPr>
          <w:shd w:fill="FFFF00" w:val="clear"/>
          <w:rFonts w:eastAsia="MyriadPro-Regular"/>
        </w:rPr>
      </w:pPr>
      <w:r>
        <w:rPr>
          <w:rFonts w:eastAsia="MyriadPro-Regular"/>
          <w:shd w:fill="FFFF00" w:val="clear"/>
        </w:rPr>
        <w:t>Fursorge</w:t>
      </w:r>
      <w:r/>
    </w:p>
    <w:p>
      <w:pPr>
        <w:pStyle w:val="Normal"/>
        <w:rPr>
          <w:shd w:fill="FFFF00" w:val="clear"/>
          <w:rFonts w:eastAsia="MyriadPro-Regular"/>
        </w:rPr>
      </w:pPr>
      <w:r>
        <w:rPr>
          <w:rFonts w:eastAsia="MyriadPro-Regular"/>
          <w:shd w:fill="FFFF00" w:val="clear"/>
        </w:rPr>
        <w:t xml:space="preserve">Konfliktmanagement </w:t>
      </w:r>
      <w:r/>
    </w:p>
    <w:p>
      <w:pPr>
        <w:pStyle w:val="Normal"/>
        <w:rPr>
          <w:shd w:fill="FFFF00" w:val="clear"/>
          <w:rFonts w:eastAsia="MyriadPro-Regular"/>
        </w:rPr>
      </w:pPr>
      <w:r>
        <w:rPr>
          <w:rFonts w:eastAsia="MyriadPro-Regular"/>
          <w:shd w:fill="FFFF00" w:val="clear"/>
        </w:rPr>
        <w:t>Unterstutzung/Information</w:t>
      </w:r>
      <w:r/>
    </w:p>
    <w:p>
      <w:pPr>
        <w:pStyle w:val="Normal"/>
        <w:rPr>
          <w:shd w:fill="FFFF00" w:val="clear"/>
          <w:rFonts w:eastAsia="MyriadPro-Regular"/>
        </w:rPr>
      </w:pPr>
      <w:r>
        <w:rPr>
          <w:rFonts w:eastAsia="MyriadPro-Regular"/>
          <w:shd w:fill="FFFF00" w:val="clear"/>
        </w:rPr>
        <w:t xml:space="preserve">Klarheit/Transparenz </w:t>
      </w:r>
      <w:r/>
    </w:p>
    <w:p>
      <w:pPr>
        <w:pStyle w:val="Normal"/>
        <w:rPr>
          <w:shd w:fill="FFFF00" w:val="clear"/>
          <w:rFonts w:eastAsia="MyriadPro-Regular"/>
        </w:rPr>
      </w:pPr>
      <w:r>
        <w:rPr>
          <w:rFonts w:eastAsia="MyriadPro-Regular"/>
          <w:shd w:fill="FFFF00" w:val="clear"/>
        </w:rPr>
        <w:t xml:space="preserve">Karriereunterstutzung </w:t>
      </w:r>
      <w:r/>
    </w:p>
    <w:p>
      <w:pPr>
        <w:pStyle w:val="Normal"/>
        <w:rPr>
          <w:shd w:fill="FFFF00" w:val="clear"/>
          <w:rFonts w:eastAsia="MyriadPro-Regular"/>
        </w:rPr>
      </w:pPr>
      <w:r>
        <w:rPr>
          <w:rFonts w:eastAsia="MyriadPro-Regular"/>
          <w:shd w:fill="FFFF00" w:val="clear"/>
        </w:rPr>
        <w:t xml:space="preserve">Kooperation </w:t>
      </w:r>
      <w:r/>
    </w:p>
    <w:p>
      <w:pPr>
        <w:pStyle w:val="Normal"/>
        <w:rPr>
          <w:b/>
          <w:b/>
          <w:color w:val="C00000"/>
        </w:rPr>
      </w:pPr>
      <w:r>
        <w:rPr>
          <w:rFonts w:eastAsia="MyriadPro-Regular"/>
          <w:shd w:fill="FFFF00" w:val="clear"/>
        </w:rPr>
        <w:t>Integritat/Fairness</w:t>
      </w:r>
      <w:r/>
    </w:p>
    <w:p>
      <w:pPr>
        <w:pStyle w:val="Normal"/>
        <w:rPr>
          <w:lang w:val="sv-SE"/>
        </w:rPr>
      </w:pPr>
      <w:r>
        <w:rPr>
          <w:lang w:val="sv-SE"/>
        </w:rPr>
        <w:t>1 Trifft gar nicht zu -2 Trifft wenig zu -3 Trifft mittelmäßig zu - 4 Trifft überwiegend zu - 5 Trifft völlig zu</w:t>
      </w:r>
      <w:r/>
    </w:p>
    <w:p>
      <w:pPr>
        <w:pStyle w:val="Normal"/>
        <w:rPr>
          <w:lang w:val="sv-SE"/>
        </w:rPr>
      </w:pPr>
      <w:r>
        <w:rPr>
          <w:lang w:val="sv-SE"/>
        </w:rPr>
        <w:t>Mein/e direkte/r Vorgesetzt/r</w:t>
      </w:r>
      <w:r/>
    </w:p>
    <w:p>
      <w:pPr>
        <w:pStyle w:val="Normal"/>
        <w:rPr>
          <w:lang w:val="sv-SE"/>
        </w:rPr>
      </w:pPr>
      <w:r>
        <w:rPr>
          <w:lang w:val="sv-SE"/>
        </w:rPr>
        <w:t>…</w:t>
      </w:r>
      <w:r>
        <w:rPr>
          <w:lang w:val="sv-SE"/>
        </w:rPr>
        <w:t>lässt mich selbst bestimmen, auf welche Art und Weise ich meine Aufgaben erledige.</w:t>
      </w:r>
      <w:r/>
    </w:p>
    <w:p>
      <w:pPr>
        <w:pStyle w:val="Normal"/>
        <w:rPr>
          <w:lang w:val="sv-SE"/>
        </w:rPr>
      </w:pPr>
      <w:r>
        <w:rPr>
          <w:lang w:val="sv-SE"/>
        </w:rPr>
        <w:t>…</w:t>
      </w:r>
      <w:r>
        <w:rPr>
          <w:lang w:val="sv-SE"/>
        </w:rPr>
        <w:t>beteiligt mich an Entscheidungen, die meine Arbeit oder Arbeitsplatzumgebung betreffen.</w:t>
      </w:r>
      <w:r/>
    </w:p>
    <w:p>
      <w:pPr>
        <w:pStyle w:val="Normal"/>
        <w:rPr>
          <w:lang w:val="sv-SE"/>
        </w:rPr>
      </w:pPr>
      <w:r>
        <w:rPr>
          <w:lang w:val="sv-SE"/>
        </w:rPr>
        <w:t xml:space="preserve">… </w:t>
      </w:r>
      <w:r>
        <w:rPr>
          <w:lang w:val="sv-SE"/>
        </w:rPr>
        <w:t>sucht bei Konflikten mit den Beteiligten nach Lösungen.</w:t>
      </w:r>
      <w:r/>
    </w:p>
    <w:p>
      <w:pPr>
        <w:pStyle w:val="Normal"/>
        <w:rPr>
          <w:lang w:val="sv-SE"/>
        </w:rPr>
      </w:pPr>
      <w:r>
        <w:rPr>
          <w:lang w:val="sv-SE"/>
        </w:rPr>
        <w:t>…</w:t>
      </w:r>
      <w:r>
        <w:rPr>
          <w:lang w:val="sv-SE"/>
        </w:rPr>
        <w:t>überträgt mir weitgehend die Planung, Ausführung und Kontrolle meiner Arbeit.</w:t>
      </w:r>
      <w:r/>
    </w:p>
    <w:p>
      <w:pPr>
        <w:pStyle w:val="Normal"/>
        <w:rPr>
          <w:lang w:val="fi-FI"/>
        </w:rPr>
      </w:pPr>
      <w:r>
        <w:rPr>
          <w:lang w:val="fi-FI"/>
        </w:rPr>
        <w:t>…</w:t>
      </w:r>
      <w:r>
        <w:rPr>
          <w:lang w:val="fi-FI"/>
        </w:rPr>
        <w:t>beteiligt mich bei der Gestaltung von Veränderungen.</w:t>
      </w:r>
      <w:r/>
    </w:p>
    <w:p>
      <w:pPr>
        <w:pStyle w:val="Normal"/>
        <w:rPr>
          <w:lang w:val="fi-FI"/>
        </w:rPr>
      </w:pPr>
      <w:r>
        <w:rPr>
          <w:lang w:val="fi-FI"/>
        </w:rPr>
        <w:t>…</w:t>
      </w:r>
      <w:r>
        <w:rPr>
          <w:lang w:val="fi-FI"/>
        </w:rPr>
        <w:t>führt bei Konflikten Lösungen herbei, die die verschiedenen Interessen berücksichtigen.</w:t>
      </w:r>
      <w:r/>
    </w:p>
    <w:p>
      <w:pPr>
        <w:pStyle w:val="Normal"/>
        <w:rPr>
          <w:lang w:val="fi-FI"/>
        </w:rPr>
      </w:pPr>
      <w:r>
        <w:rPr>
          <w:lang w:val="fi-FI"/>
        </w:rPr>
        <w:t>…</w:t>
      </w:r>
      <w:r>
        <w:rPr>
          <w:lang w:val="fi-FI"/>
        </w:rPr>
        <w:t>lässt mir wenig Freiraum in der Bearbeitung meiner Aufgaben.</w:t>
      </w:r>
      <w:r/>
    </w:p>
    <w:p>
      <w:pPr>
        <w:pStyle w:val="Normal"/>
        <w:rPr>
          <w:lang w:val="fi-FI"/>
        </w:rPr>
      </w:pPr>
      <w:r>
        <w:rPr>
          <w:lang w:val="fi-FI"/>
        </w:rPr>
        <w:t>…</w:t>
      </w:r>
      <w:r>
        <w:rPr>
          <w:lang w:val="fi-FI"/>
        </w:rPr>
        <w:t>greift meine Ideen und Vorschläge auf.</w:t>
      </w:r>
      <w:r/>
    </w:p>
    <w:p>
      <w:pPr>
        <w:pStyle w:val="Normal"/>
        <w:rPr>
          <w:lang w:val="fi-FI"/>
        </w:rPr>
      </w:pPr>
      <w:r>
        <w:rPr>
          <w:lang w:val="fi-FI"/>
        </w:rPr>
        <w:t>…</w:t>
      </w:r>
      <w:r>
        <w:rPr>
          <w:lang w:val="fi-FI"/>
        </w:rPr>
        <w:t>ignoriert Konflikte.</w:t>
      </w:r>
      <w:r/>
    </w:p>
    <w:p>
      <w:pPr>
        <w:pStyle w:val="Normal"/>
        <w:rPr>
          <w:lang w:val="fi-FI"/>
        </w:rPr>
      </w:pPr>
      <w:r>
        <w:rPr>
          <w:lang w:val="fi-FI"/>
        </w:rPr>
        <w:t>…</w:t>
      </w:r>
      <w:r>
        <w:rPr>
          <w:lang w:val="fi-FI"/>
        </w:rPr>
        <w:t>ermöglicht mir Einfluss darauf, welche Aufgaben ich bearbeite.</w:t>
      </w:r>
      <w:r/>
    </w:p>
    <w:p>
      <w:pPr>
        <w:pStyle w:val="Normal"/>
      </w:pPr>
      <w:r>
        <w:rPr/>
      </w:r>
      <w:r/>
    </w:p>
    <w:p>
      <w:pPr>
        <w:pStyle w:val="Berschrift2"/>
      </w:pPr>
      <w:r>
        <w:rPr/>
        <w:t>Gesundheit</w:t>
        <w:tab/>
        <w:t>25</w:t>
      </w:r>
      <w:r/>
    </w:p>
    <w:p>
      <w:pPr>
        <w:pStyle w:val="Berschrift3"/>
      </w:pPr>
      <w:r>
        <w:rPr/>
        <w:t>Arbeitszufriedenheit [FBjobsat]</w:t>
        <w:tab/>
        <w:t>1</w:t>
      </w:r>
      <w:r/>
    </w:p>
    <w:p>
      <w:pPr>
        <w:pStyle w:val="Normal"/>
      </w:pPr>
      <w:r>
        <w:rPr/>
        <w:t xml:space="preserve">Wanous, J. P., Reichers, A. E. &amp; Hudy, M. J. (1997). </w:t>
      </w:r>
      <w:r>
        <w:rPr>
          <w:lang w:val="en-US"/>
        </w:rPr>
        <w:t>Overall Job Satisfaction: How Good Are Single-Item Measures? Journal of A</w:t>
      </w:r>
      <w:r>
        <w:rPr/>
        <w:t xml:space="preserve">pplied Psychology, 82(2), 247-252. </w:t>
      </w:r>
      <w:r/>
    </w:p>
    <w:p>
      <w:pPr>
        <w:pStyle w:val="Normal"/>
      </w:pPr>
      <w:r>
        <w:rPr/>
        <w:t>Artikel verteidigt ein-Item-messungen.</w:t>
      </w:r>
      <w:r/>
    </w:p>
    <w:tbl>
      <w:tblPr>
        <w:tblW w:w="9212"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9212"/>
      </w:tblGrid>
      <w:tr>
        <w:trPr/>
        <w:tc>
          <w:tcPr>
            <w:tcW w:w="9212" w:type="dxa"/>
            <w:tcBorders>
              <w:top w:val="single" w:sz="4" w:space="0" w:color="00000A"/>
              <w:bottom w:val="single" w:sz="4" w:space="0" w:color="00000A"/>
              <w:insideH w:val="single" w:sz="4" w:space="0" w:color="00000A"/>
            </w:tcBorders>
            <w:shd w:color="auto" w:fill="F3F3F3" w:val="clear"/>
          </w:tcPr>
          <w:p>
            <w:pPr>
              <w:pStyle w:val="Normal"/>
              <w:spacing w:lineRule="auto" w:line="360"/>
              <w:rPr>
                <w:b/>
                <w:b/>
              </w:rPr>
            </w:pPr>
            <w:r>
              <w:rPr>
                <w:b/>
              </w:rPr>
              <w:t>1. Wie zufrieden sind Sie im Allgemeinen mit Ihrer Arbeit?</w:t>
            </w:r>
            <w:r/>
          </w:p>
          <w:p>
            <w:pPr>
              <w:pStyle w:val="Normal"/>
              <w:spacing w:lineRule="auto" w:line="360"/>
              <w:rPr>
                <w:i/>
                <w:u w:val="single"/>
                <w:b/>
                <w:i/>
                <w:b/>
              </w:rPr>
            </w:pPr>
            <w:r>
              <w:rPr>
                <w:b/>
              </w:rPr>
              <w:t>Bitte kreuzen Sie an!</w:t>
            </w:r>
            <w:r/>
          </w:p>
        </w:tc>
      </w:tr>
    </w:tbl>
    <w:p>
      <w:pPr>
        <w:pStyle w:val="Normal"/>
      </w:pPr>
      <w:r>
        <w:rPr/>
      </w:r>
      <w:r/>
    </w:p>
    <w:tbl>
      <w:tblPr>
        <w:tblW w:w="10171" w:type="dxa"/>
        <w:jc w:val="center"/>
        <w:tblInd w:w="0" w:type="dxa"/>
        <w:tblBorders/>
        <w:tblCellMar>
          <w:top w:w="0" w:type="dxa"/>
          <w:left w:w="71" w:type="dxa"/>
          <w:bottom w:w="0" w:type="dxa"/>
          <w:right w:w="71" w:type="dxa"/>
        </w:tblCellMar>
      </w:tblPr>
      <w:tblGrid>
        <w:gridCol w:w="566"/>
        <w:gridCol w:w="1371"/>
        <w:gridCol w:w="1371"/>
        <w:gridCol w:w="1371"/>
        <w:gridCol w:w="1371"/>
        <w:gridCol w:w="1371"/>
        <w:gridCol w:w="1371"/>
        <w:gridCol w:w="1377"/>
      </w:tblGrid>
      <w:tr>
        <w:trPr>
          <w:cantSplit w:val="true"/>
        </w:trPr>
        <w:tc>
          <w:tcPr>
            <w:tcW w:w="566" w:type="dxa"/>
            <w:tcBorders/>
            <w:shd w:fill="auto" w:val="clear"/>
          </w:tcPr>
          <w:p>
            <w:pPr>
              <w:pStyle w:val="Normal"/>
              <w:spacing w:before="60" w:after="40"/>
              <w:jc w:val="center"/>
              <w:rPr>
                <w:sz w:val="20"/>
                <w:sz w:val="20"/>
                <w:szCs w:val="20"/>
              </w:rPr>
            </w:pPr>
            <w:r>
              <w:rPr/>
            </w:r>
            <w:r/>
          </w:p>
        </w:tc>
        <w:tc>
          <w:tcPr>
            <w:tcW w:w="1371" w:type="dxa"/>
            <w:tcBorders/>
            <w:shd w:fill="auto" w:val="clear"/>
          </w:tcPr>
          <w:p>
            <w:pPr>
              <w:pStyle w:val="Normal"/>
              <w:spacing w:before="60" w:after="40"/>
              <w:jc w:val="center"/>
            </w:pPr>
            <w:r>
              <w:rPr/>
              <w:drawing>
                <wp:inline distT="0" distB="0" distL="0" distR="0">
                  <wp:extent cx="504825" cy="6191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4"/>
                          <a:stretch>
                            <a:fillRect/>
                          </a:stretch>
                        </pic:blipFill>
                        <pic:spPr bwMode="auto">
                          <a:xfrm>
                            <a:off x="0" y="0"/>
                            <a:ext cx="504825" cy="619125"/>
                          </a:xfrm>
                          <a:prstGeom prst="rect">
                            <a:avLst/>
                          </a:prstGeom>
                          <a:noFill/>
                          <a:ln w="9525">
                            <a:noFill/>
                            <a:miter lim="800000"/>
                            <a:headEnd/>
                            <a:tailEnd/>
                          </a:ln>
                        </pic:spPr>
                      </pic:pic>
                    </a:graphicData>
                  </a:graphic>
                </wp:inline>
              </w:drawing>
            </w:r>
            <w:r/>
          </w:p>
        </w:tc>
        <w:tc>
          <w:tcPr>
            <w:tcW w:w="1371" w:type="dxa"/>
            <w:tcBorders/>
            <w:shd w:fill="auto" w:val="clear"/>
          </w:tcPr>
          <w:p>
            <w:pPr>
              <w:pStyle w:val="Normal"/>
              <w:spacing w:before="60" w:after="40"/>
              <w:jc w:val="center"/>
            </w:pPr>
            <w:r>
              <w:rPr/>
              <w:drawing>
                <wp:inline distT="0" distB="0" distL="0" distR="0">
                  <wp:extent cx="504825" cy="6191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5"/>
                          <a:stretch>
                            <a:fillRect/>
                          </a:stretch>
                        </pic:blipFill>
                        <pic:spPr bwMode="auto">
                          <a:xfrm>
                            <a:off x="0" y="0"/>
                            <a:ext cx="504825" cy="619125"/>
                          </a:xfrm>
                          <a:prstGeom prst="rect">
                            <a:avLst/>
                          </a:prstGeom>
                          <a:noFill/>
                          <a:ln w="9525">
                            <a:noFill/>
                            <a:miter lim="800000"/>
                            <a:headEnd/>
                            <a:tailEnd/>
                          </a:ln>
                        </pic:spPr>
                      </pic:pic>
                    </a:graphicData>
                  </a:graphic>
                </wp:inline>
              </w:drawing>
            </w:r>
            <w:r/>
          </w:p>
        </w:tc>
        <w:tc>
          <w:tcPr>
            <w:tcW w:w="1371" w:type="dxa"/>
            <w:tcBorders/>
            <w:shd w:fill="auto" w:val="clear"/>
          </w:tcPr>
          <w:p>
            <w:pPr>
              <w:pStyle w:val="Normal"/>
              <w:spacing w:before="60" w:after="40"/>
              <w:jc w:val="center"/>
            </w:pPr>
            <w:r>
              <w:rPr/>
              <w:drawing>
                <wp:inline distT="0" distB="0" distL="0" distR="0">
                  <wp:extent cx="504825" cy="6191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6"/>
                          <a:stretch>
                            <a:fillRect/>
                          </a:stretch>
                        </pic:blipFill>
                        <pic:spPr bwMode="auto">
                          <a:xfrm>
                            <a:off x="0" y="0"/>
                            <a:ext cx="504825" cy="619125"/>
                          </a:xfrm>
                          <a:prstGeom prst="rect">
                            <a:avLst/>
                          </a:prstGeom>
                          <a:noFill/>
                          <a:ln w="9525">
                            <a:noFill/>
                            <a:miter lim="800000"/>
                            <a:headEnd/>
                            <a:tailEnd/>
                          </a:ln>
                        </pic:spPr>
                      </pic:pic>
                    </a:graphicData>
                  </a:graphic>
                </wp:inline>
              </w:drawing>
            </w:r>
            <w:r/>
          </w:p>
        </w:tc>
        <w:tc>
          <w:tcPr>
            <w:tcW w:w="1371" w:type="dxa"/>
            <w:tcBorders/>
            <w:shd w:fill="auto" w:val="clear"/>
          </w:tcPr>
          <w:p>
            <w:pPr>
              <w:pStyle w:val="Normal"/>
              <w:spacing w:before="60" w:after="40"/>
              <w:jc w:val="center"/>
            </w:pPr>
            <w:r>
              <w:rPr/>
              <w:drawing>
                <wp:inline distT="0" distB="0" distL="0" distR="0">
                  <wp:extent cx="504825" cy="6191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7"/>
                          <a:stretch>
                            <a:fillRect/>
                          </a:stretch>
                        </pic:blipFill>
                        <pic:spPr bwMode="auto">
                          <a:xfrm>
                            <a:off x="0" y="0"/>
                            <a:ext cx="504825" cy="619125"/>
                          </a:xfrm>
                          <a:prstGeom prst="rect">
                            <a:avLst/>
                          </a:prstGeom>
                          <a:noFill/>
                          <a:ln w="9525">
                            <a:noFill/>
                            <a:miter lim="800000"/>
                            <a:headEnd/>
                            <a:tailEnd/>
                          </a:ln>
                        </pic:spPr>
                      </pic:pic>
                    </a:graphicData>
                  </a:graphic>
                </wp:inline>
              </w:drawing>
            </w:r>
            <w:r/>
          </w:p>
        </w:tc>
        <w:tc>
          <w:tcPr>
            <w:tcW w:w="1371" w:type="dxa"/>
            <w:tcBorders/>
            <w:shd w:fill="auto" w:val="clear"/>
          </w:tcPr>
          <w:p>
            <w:pPr>
              <w:pStyle w:val="Normal"/>
              <w:spacing w:before="60" w:after="40"/>
              <w:jc w:val="center"/>
            </w:pPr>
            <w:r>
              <w:rPr/>
              <w:drawing>
                <wp:inline distT="0" distB="0" distL="0" distR="0">
                  <wp:extent cx="504825" cy="6191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8"/>
                          <a:stretch>
                            <a:fillRect/>
                          </a:stretch>
                        </pic:blipFill>
                        <pic:spPr bwMode="auto">
                          <a:xfrm>
                            <a:off x="0" y="0"/>
                            <a:ext cx="504825" cy="619125"/>
                          </a:xfrm>
                          <a:prstGeom prst="rect">
                            <a:avLst/>
                          </a:prstGeom>
                          <a:noFill/>
                          <a:ln w="9525">
                            <a:noFill/>
                            <a:miter lim="800000"/>
                            <a:headEnd/>
                            <a:tailEnd/>
                          </a:ln>
                        </pic:spPr>
                      </pic:pic>
                    </a:graphicData>
                  </a:graphic>
                </wp:inline>
              </w:drawing>
            </w:r>
            <w:r/>
          </w:p>
        </w:tc>
        <w:tc>
          <w:tcPr>
            <w:tcW w:w="1371" w:type="dxa"/>
            <w:tcBorders/>
            <w:shd w:fill="auto" w:val="clear"/>
          </w:tcPr>
          <w:p>
            <w:pPr>
              <w:pStyle w:val="Normal"/>
              <w:spacing w:before="60" w:after="40"/>
              <w:jc w:val="center"/>
            </w:pPr>
            <w:r>
              <w:rPr/>
              <w:drawing>
                <wp:inline distT="0" distB="0" distL="0" distR="0">
                  <wp:extent cx="504825" cy="6191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19"/>
                          <a:stretch>
                            <a:fillRect/>
                          </a:stretch>
                        </pic:blipFill>
                        <pic:spPr bwMode="auto">
                          <a:xfrm>
                            <a:off x="0" y="0"/>
                            <a:ext cx="504825" cy="619125"/>
                          </a:xfrm>
                          <a:prstGeom prst="rect">
                            <a:avLst/>
                          </a:prstGeom>
                          <a:noFill/>
                          <a:ln w="9525">
                            <a:noFill/>
                            <a:miter lim="800000"/>
                            <a:headEnd/>
                            <a:tailEnd/>
                          </a:ln>
                        </pic:spPr>
                      </pic:pic>
                    </a:graphicData>
                  </a:graphic>
                </wp:inline>
              </w:drawing>
            </w:r>
            <w:r/>
          </w:p>
        </w:tc>
        <w:tc>
          <w:tcPr>
            <w:tcW w:w="1377" w:type="dxa"/>
            <w:tcBorders/>
            <w:shd w:fill="auto" w:val="clear"/>
          </w:tcPr>
          <w:p>
            <w:pPr>
              <w:pStyle w:val="Normal"/>
              <w:spacing w:before="60" w:after="40"/>
              <w:jc w:val="center"/>
            </w:pPr>
            <w:r>
              <w:rPr/>
              <w:drawing>
                <wp:inline distT="0" distB="0" distL="0" distR="0">
                  <wp:extent cx="504825" cy="6191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0"/>
                          <a:stretch>
                            <a:fillRect/>
                          </a:stretch>
                        </pic:blipFill>
                        <pic:spPr bwMode="auto">
                          <a:xfrm>
                            <a:off x="0" y="0"/>
                            <a:ext cx="504825" cy="619125"/>
                          </a:xfrm>
                          <a:prstGeom prst="rect">
                            <a:avLst/>
                          </a:prstGeom>
                          <a:noFill/>
                          <a:ln w="9525">
                            <a:noFill/>
                            <a:miter lim="800000"/>
                            <a:headEnd/>
                            <a:tailEnd/>
                          </a:ln>
                        </pic:spPr>
                      </pic:pic>
                    </a:graphicData>
                  </a:graphic>
                </wp:inline>
              </w:drawing>
            </w:r>
            <w:r/>
          </w:p>
        </w:tc>
      </w:tr>
    </w:tbl>
    <w:p>
      <w:pPr>
        <w:pStyle w:val="Normal"/>
        <w:spacing w:lineRule="exact" w:line="120"/>
        <w:rPr>
          <w:sz w:val="16"/>
          <w:sz w:val="16"/>
          <w:szCs w:val="20"/>
        </w:rPr>
      </w:pPr>
      <w:r>
        <w:rPr>
          <w:sz w:val="16"/>
        </w:rPr>
      </w:r>
      <w:r/>
    </w:p>
    <w:tbl>
      <w:tblPr>
        <w:tblpPr w:bottomFromText="0" w:horzAnchor="text" w:leftFromText="141" w:rightFromText="141" w:tblpX="0" w:tblpXSpec="center" w:tblpY="1" w:tblpYSpec="" w:topFromText="0" w:vertAnchor="text"/>
        <w:tblW w:w="10333" w:type="dxa"/>
        <w:jc w:val="center"/>
        <w:tblInd w:w="0" w:type="dxa"/>
        <w:tblBorders/>
        <w:tblCellMar>
          <w:top w:w="0" w:type="dxa"/>
          <w:left w:w="71" w:type="dxa"/>
          <w:bottom w:w="0" w:type="dxa"/>
          <w:right w:w="71" w:type="dxa"/>
        </w:tblCellMar>
      </w:tblPr>
      <w:tblGrid>
        <w:gridCol w:w="497"/>
        <w:gridCol w:w="69"/>
        <w:gridCol w:w="1449"/>
        <w:gridCol w:w="1298"/>
        <w:gridCol w:w="1371"/>
        <w:gridCol w:w="1372"/>
        <w:gridCol w:w="1371"/>
        <w:gridCol w:w="1371"/>
        <w:gridCol w:w="1533"/>
      </w:tblGrid>
      <w:tr>
        <w:trPr/>
        <w:tc>
          <w:tcPr>
            <w:tcW w:w="566" w:type="dxa"/>
            <w:gridSpan w:val="2"/>
            <w:tcBorders/>
            <w:shd w:fill="auto" w:val="clear"/>
          </w:tcPr>
          <w:p>
            <w:pPr>
              <w:pStyle w:val="Normal"/>
              <w:spacing w:before="40" w:after="40"/>
              <w:ind w:left="-57" w:right="-57" w:hanging="0"/>
              <w:rPr>
                <w:sz w:val="20"/>
                <w:sz w:val="20"/>
                <w:szCs w:val="20"/>
                <w:rFonts w:ascii="Arial" w:hAnsi="Arial" w:cs="Arial"/>
              </w:rPr>
            </w:pPr>
            <w:r>
              <w:rPr>
                <w:rFonts w:cs="Arial" w:ascii="Arial" w:hAnsi="Arial"/>
              </w:rPr>
            </w:r>
            <w:r/>
          </w:p>
          <w:p>
            <w:pPr>
              <w:pStyle w:val="Normal"/>
              <w:spacing w:before="40" w:after="40"/>
              <w:ind w:right="-57" w:hanging="0"/>
              <w:rPr>
                <w:sz w:val="20"/>
                <w:sz w:val="20"/>
                <w:szCs w:val="20"/>
                <w:rFonts w:ascii="Arial" w:hAnsi="Arial" w:cs="Arial"/>
              </w:rPr>
            </w:pPr>
            <w:r>
              <w:rPr>
                <w:rFonts w:cs="Arial" w:ascii="Arial" w:hAnsi="Arial"/>
              </w:rPr>
            </w:r>
            <w:r/>
          </w:p>
        </w:tc>
        <w:tc>
          <w:tcPr>
            <w:tcW w:w="1449" w:type="dxa"/>
            <w:tcBorders/>
            <w:shd w:fill="auto" w:val="clear"/>
          </w:tcPr>
          <w:p>
            <w:pPr>
              <w:pStyle w:val="Normal"/>
              <w:spacing w:before="40" w:after="200"/>
              <w:jc w:val="center"/>
              <w:rPr>
                <w:rFonts w:ascii="Arial" w:hAnsi="Arial" w:cs="Arial"/>
              </w:rPr>
            </w:pPr>
            <w:r>
              <w:rPr>
                <w:rFonts w:cs="Arial" w:ascii="Arial" w:hAnsi="Arial"/>
              </w:rPr>
              <w:t>1</w:t>
            </w:r>
            <w:r/>
          </w:p>
        </w:tc>
        <w:tc>
          <w:tcPr>
            <w:tcW w:w="1298" w:type="dxa"/>
            <w:tcBorders/>
            <w:shd w:fill="auto" w:val="clear"/>
          </w:tcPr>
          <w:p>
            <w:pPr>
              <w:pStyle w:val="Normal"/>
              <w:spacing w:before="40" w:after="200"/>
              <w:jc w:val="center"/>
              <w:rPr>
                <w:rFonts w:ascii="Arial" w:hAnsi="Arial" w:cs="Arial"/>
              </w:rPr>
            </w:pPr>
            <w:r>
              <w:rPr>
                <w:rFonts w:cs="Arial" w:ascii="Arial" w:hAnsi="Arial"/>
              </w:rPr>
              <w:t>2</w:t>
            </w:r>
            <w:r/>
          </w:p>
        </w:tc>
        <w:tc>
          <w:tcPr>
            <w:tcW w:w="1371" w:type="dxa"/>
            <w:tcBorders/>
            <w:shd w:fill="auto" w:val="clear"/>
          </w:tcPr>
          <w:p>
            <w:pPr>
              <w:pStyle w:val="Normal"/>
              <w:spacing w:before="40" w:after="200"/>
              <w:jc w:val="center"/>
              <w:rPr>
                <w:rFonts w:ascii="Arial" w:hAnsi="Arial" w:cs="Arial"/>
              </w:rPr>
            </w:pPr>
            <w:r>
              <w:rPr>
                <w:rFonts w:cs="Arial" w:ascii="Arial" w:hAnsi="Arial"/>
              </w:rPr>
              <w:t>3</w:t>
            </w:r>
            <w:r/>
          </w:p>
        </w:tc>
        <w:tc>
          <w:tcPr>
            <w:tcW w:w="1372" w:type="dxa"/>
            <w:tcBorders/>
            <w:shd w:fill="auto" w:val="clear"/>
          </w:tcPr>
          <w:p>
            <w:pPr>
              <w:pStyle w:val="Normal"/>
              <w:spacing w:before="40" w:after="200"/>
              <w:jc w:val="center"/>
              <w:rPr>
                <w:rFonts w:ascii="Arial" w:hAnsi="Arial" w:cs="Arial"/>
              </w:rPr>
            </w:pPr>
            <w:r>
              <w:rPr>
                <w:rFonts w:cs="Arial" w:ascii="Arial" w:hAnsi="Arial"/>
              </w:rPr>
              <w:t>4</w:t>
            </w:r>
            <w:r/>
          </w:p>
        </w:tc>
        <w:tc>
          <w:tcPr>
            <w:tcW w:w="1371" w:type="dxa"/>
            <w:tcBorders/>
            <w:shd w:fill="auto" w:val="clear"/>
          </w:tcPr>
          <w:p>
            <w:pPr>
              <w:pStyle w:val="Normal"/>
              <w:spacing w:before="40" w:after="200"/>
              <w:jc w:val="center"/>
              <w:rPr>
                <w:rFonts w:ascii="Arial" w:hAnsi="Arial" w:cs="Arial"/>
              </w:rPr>
            </w:pPr>
            <w:r>
              <w:rPr>
                <w:rFonts w:cs="Arial" w:ascii="Arial" w:hAnsi="Arial"/>
              </w:rPr>
              <w:t>5</w:t>
            </w:r>
            <w:r/>
          </w:p>
        </w:tc>
        <w:tc>
          <w:tcPr>
            <w:tcW w:w="1371" w:type="dxa"/>
            <w:tcBorders/>
            <w:shd w:fill="auto" w:val="clear"/>
          </w:tcPr>
          <w:p>
            <w:pPr>
              <w:pStyle w:val="Normal"/>
              <w:spacing w:before="40" w:after="200"/>
              <w:jc w:val="center"/>
              <w:rPr>
                <w:rFonts w:ascii="Arial" w:hAnsi="Arial" w:cs="Arial"/>
              </w:rPr>
            </w:pPr>
            <w:r>
              <w:rPr>
                <w:rFonts w:cs="Arial" w:ascii="Arial" w:hAnsi="Arial"/>
              </w:rPr>
              <w:t>6</w:t>
            </w:r>
            <w:r/>
          </w:p>
        </w:tc>
        <w:tc>
          <w:tcPr>
            <w:tcW w:w="1533" w:type="dxa"/>
            <w:tcBorders/>
            <w:shd w:fill="auto" w:val="clear"/>
          </w:tcPr>
          <w:p>
            <w:pPr>
              <w:pStyle w:val="Normal"/>
              <w:spacing w:before="40" w:after="200"/>
              <w:jc w:val="center"/>
              <w:rPr>
                <w:rFonts w:ascii="Arial" w:hAnsi="Arial" w:cs="Arial"/>
              </w:rPr>
            </w:pPr>
            <w:r>
              <w:rPr>
                <w:rFonts w:cs="Arial" w:ascii="Arial" w:hAnsi="Arial"/>
              </w:rPr>
              <w:t>7</w:t>
            </w:r>
            <w:r/>
          </w:p>
        </w:tc>
      </w:tr>
      <w:tr>
        <w:trPr/>
        <w:tc>
          <w:tcPr>
            <w:tcW w:w="497" w:type="dxa"/>
            <w:tcBorders/>
            <w:shd w:fill="auto" w:val="clear"/>
          </w:tcPr>
          <w:p>
            <w:pPr>
              <w:pStyle w:val="Normal"/>
              <w:spacing w:lineRule="exact" w:line="240" w:before="60" w:after="200"/>
              <w:ind w:left="-28" w:right="-28" w:hanging="0"/>
              <w:jc w:val="center"/>
              <w:rPr>
                <w:sz w:val="20"/>
                <w:spacing w:val="-14"/>
                <w:sz w:val="20"/>
                <w:szCs w:val="20"/>
                <w:rFonts w:ascii="Arial" w:hAnsi="Arial" w:cs="Arial"/>
              </w:rPr>
            </w:pPr>
            <w:r>
              <w:rPr>
                <w:rFonts w:cs="Arial" w:ascii="Arial" w:hAnsi="Arial"/>
                <w:spacing w:val="-14"/>
              </w:rPr>
            </w:r>
            <w:r/>
          </w:p>
        </w:tc>
        <w:tc>
          <w:tcPr>
            <w:tcW w:w="1518" w:type="dxa"/>
            <w:gridSpan w:val="2"/>
            <w:tcBorders/>
            <w:shd w:fill="auto" w:val="clear"/>
          </w:tcPr>
          <w:p>
            <w:pPr>
              <w:pStyle w:val="Normal"/>
              <w:spacing w:lineRule="exact" w:line="240" w:before="60" w:after="200"/>
              <w:ind w:left="-28" w:right="-28" w:hanging="0"/>
              <w:jc w:val="center"/>
              <w:rPr>
                <w:spacing w:val="-10"/>
                <w:rFonts w:ascii="Arial" w:hAnsi="Arial" w:cs="Arial"/>
              </w:rPr>
            </w:pPr>
            <w:r>
              <w:rPr>
                <w:rFonts w:cs="Arial" w:ascii="Arial" w:hAnsi="Arial"/>
                <w:spacing w:val="-8"/>
              </w:rPr>
              <w:t>außerordentlich</w:t>
              <w:br/>
              <w:t>unzufrieden</w:t>
            </w:r>
            <w:r/>
          </w:p>
        </w:tc>
        <w:tc>
          <w:tcPr>
            <w:tcW w:w="1298" w:type="dxa"/>
            <w:tcBorders/>
            <w:shd w:fill="auto" w:val="clear"/>
          </w:tcPr>
          <w:p>
            <w:pPr>
              <w:pStyle w:val="Normal"/>
              <w:spacing w:lineRule="exact" w:line="240" w:before="60" w:after="200"/>
              <w:ind w:left="-28" w:right="-28" w:hanging="0"/>
              <w:jc w:val="center"/>
              <w:rPr>
                <w:spacing w:val="-8"/>
                <w:rFonts w:ascii="Arial" w:hAnsi="Arial" w:cs="Arial"/>
              </w:rPr>
            </w:pPr>
            <w:r>
              <w:rPr>
                <w:rFonts w:cs="Arial" w:ascii="Arial" w:hAnsi="Arial"/>
                <w:spacing w:val="-8"/>
              </w:rPr>
              <w:t>sehr</w:t>
              <w:br/>
              <w:t>unzufrieden</w:t>
            </w:r>
            <w:r/>
          </w:p>
        </w:tc>
        <w:tc>
          <w:tcPr>
            <w:tcW w:w="1371" w:type="dxa"/>
            <w:tcBorders/>
            <w:shd w:fill="auto" w:val="clear"/>
          </w:tcPr>
          <w:p>
            <w:pPr>
              <w:pStyle w:val="Normal"/>
              <w:spacing w:lineRule="exact" w:line="240" w:before="60" w:after="200"/>
              <w:ind w:left="-28" w:right="-28" w:hanging="0"/>
              <w:jc w:val="center"/>
              <w:rPr>
                <w:spacing w:val="-8"/>
                <w:rFonts w:ascii="Arial" w:hAnsi="Arial" w:cs="Arial"/>
              </w:rPr>
            </w:pPr>
            <w:r>
              <w:rPr>
                <w:rFonts w:cs="Arial" w:ascii="Arial" w:hAnsi="Arial"/>
                <w:spacing w:val="-8"/>
              </w:rPr>
              <w:t>ziemlich</w:t>
              <w:br/>
              <w:t>unzufrieden</w:t>
            </w:r>
            <w:r/>
          </w:p>
        </w:tc>
        <w:tc>
          <w:tcPr>
            <w:tcW w:w="1372" w:type="dxa"/>
            <w:tcBorders/>
            <w:shd w:fill="auto" w:val="clear"/>
          </w:tcPr>
          <w:p>
            <w:pPr>
              <w:pStyle w:val="Normal"/>
              <w:spacing w:lineRule="exact" w:line="240" w:before="60" w:after="200"/>
              <w:ind w:left="-28" w:right="-28" w:hanging="0"/>
              <w:jc w:val="center"/>
              <w:rPr>
                <w:spacing w:val="-8"/>
                <w:rFonts w:ascii="Arial" w:hAnsi="Arial" w:cs="Arial"/>
              </w:rPr>
            </w:pPr>
            <w:r>
              <w:rPr>
                <w:rFonts w:cs="Arial" w:ascii="Arial" w:hAnsi="Arial"/>
                <w:spacing w:val="-8"/>
              </w:rPr>
              <w:t>teils-</w:t>
              <w:br/>
              <w:t>teils</w:t>
            </w:r>
            <w:r/>
          </w:p>
        </w:tc>
        <w:tc>
          <w:tcPr>
            <w:tcW w:w="1371" w:type="dxa"/>
            <w:tcBorders/>
            <w:shd w:fill="auto" w:val="clear"/>
          </w:tcPr>
          <w:p>
            <w:pPr>
              <w:pStyle w:val="Normal"/>
              <w:spacing w:lineRule="exact" w:line="240" w:before="60" w:after="200"/>
              <w:ind w:left="-28" w:right="-28" w:hanging="0"/>
              <w:jc w:val="center"/>
              <w:rPr>
                <w:spacing w:val="-8"/>
                <w:rFonts w:ascii="Arial" w:hAnsi="Arial" w:cs="Arial"/>
              </w:rPr>
            </w:pPr>
            <w:r>
              <w:rPr>
                <w:rFonts w:cs="Arial" w:ascii="Arial" w:hAnsi="Arial"/>
                <w:spacing w:val="-8"/>
              </w:rPr>
              <w:t>ziemlich</w:t>
              <w:br/>
              <w:t>zufrieden</w:t>
            </w:r>
            <w:r/>
          </w:p>
        </w:tc>
        <w:tc>
          <w:tcPr>
            <w:tcW w:w="1371" w:type="dxa"/>
            <w:tcBorders/>
            <w:shd w:fill="auto" w:val="clear"/>
          </w:tcPr>
          <w:p>
            <w:pPr>
              <w:pStyle w:val="Normal"/>
              <w:spacing w:lineRule="exact" w:line="240" w:before="60" w:after="200"/>
              <w:ind w:left="-28" w:right="-28" w:hanging="0"/>
              <w:jc w:val="center"/>
              <w:rPr>
                <w:spacing w:val="-8"/>
                <w:rFonts w:ascii="Arial" w:hAnsi="Arial" w:cs="Arial"/>
              </w:rPr>
            </w:pPr>
            <w:r>
              <w:rPr>
                <w:rFonts w:cs="Arial" w:ascii="Arial" w:hAnsi="Arial"/>
                <w:spacing w:val="-8"/>
              </w:rPr>
              <w:t>sehr</w:t>
              <w:br/>
              <w:t>zufrieden</w:t>
            </w:r>
            <w:r/>
          </w:p>
        </w:tc>
        <w:tc>
          <w:tcPr>
            <w:tcW w:w="1533" w:type="dxa"/>
            <w:tcBorders/>
            <w:shd w:fill="auto" w:val="clear"/>
          </w:tcPr>
          <w:p>
            <w:pPr>
              <w:pStyle w:val="Normal"/>
              <w:spacing w:lineRule="exact" w:line="240" w:before="60" w:after="200"/>
              <w:ind w:left="-28" w:right="-57" w:hanging="0"/>
              <w:jc w:val="center"/>
              <w:rPr>
                <w:spacing w:val="-8"/>
                <w:rFonts w:ascii="Arial" w:hAnsi="Arial" w:cs="Arial"/>
              </w:rPr>
            </w:pPr>
            <w:r>
              <w:rPr>
                <w:rFonts w:cs="Arial" w:ascii="Arial" w:hAnsi="Arial"/>
                <w:spacing w:val="-8"/>
              </w:rPr>
              <w:t>außerordentlich</w:t>
              <w:br/>
              <w:t>zufrieden</w:t>
            </w:r>
            <w:r/>
          </w:p>
        </w:tc>
      </w:tr>
    </w:tbl>
    <w:p>
      <w:pPr>
        <w:pStyle w:val="Berschrift3"/>
      </w:pPr>
      <w:r>
        <w:rPr/>
        <w:t>Irritation</w:t>
        <w:tab/>
        <w:t>[FBIRR]</w:t>
        <w:tab/>
        <w:t>8</w:t>
      </w:r>
      <w:r/>
    </w:p>
    <w:p>
      <w:pPr>
        <w:pStyle w:val="Normal"/>
      </w:pPr>
      <w:r>
        <w:rPr/>
      </w:r>
      <w:r/>
    </w:p>
    <w:p>
      <w:pPr>
        <w:pStyle w:val="Normal"/>
      </w:pPr>
      <w:r>
        <w:rPr/>
        <w:t>Mohr, G. &amp; Rigotti, T. (2009). Irritation (Gereiztheit). In A. Glöckner-Rist (Hrsg.), Zusammenstellung sozialwissenschaftlicher Items und Skalen. ZIS Version 13.00. Bonn: GESIS.</w:t>
      </w:r>
      <w:r/>
    </w:p>
    <w:p>
      <w:pPr>
        <w:pStyle w:val="Normal"/>
      </w:pPr>
      <w:r>
        <w:rPr/>
        <w:t>Bitte geben Sie an in wie fern Sie folgenden Aussagen zustimmen.</w:t>
      </w:r>
      <w:r/>
    </w:p>
    <w:p>
      <w:pPr>
        <w:pStyle w:val="Normal"/>
      </w:pPr>
      <w:r>
        <w:rPr/>
      </w:r>
      <w:r/>
    </w:p>
    <w:p>
      <w:pPr>
        <w:pStyle w:val="Normal"/>
      </w:pPr>
      <w:r>
        <w:rPr/>
        <w:t>1.</w:t>
        <w:tab/>
        <w:t>Es fällt mir schwer, nach der Arbeit abzuschalten.</w:t>
      </w:r>
      <w:r/>
    </w:p>
    <w:p>
      <w:pPr>
        <w:pStyle w:val="Normal"/>
      </w:pPr>
      <w:r>
        <w:rPr/>
        <w:t>2.</w:t>
        <w:tab/>
        <w:t>Ich muss auch zu Hause an Schwierigkeiten bei der Arbeit denken.</w:t>
      </w:r>
      <w:r/>
    </w:p>
    <w:p>
      <w:pPr>
        <w:pStyle w:val="Normal"/>
      </w:pPr>
      <w:r>
        <w:rPr/>
        <w:t>3.</w:t>
        <w:tab/>
        <w:t>Wenn andere mich ansprechen, kommt es vor, dass ich mürrisch reagiere.</w:t>
      </w:r>
      <w:r/>
    </w:p>
    <w:p>
      <w:pPr>
        <w:pStyle w:val="Normal"/>
      </w:pPr>
      <w:r>
        <w:rPr/>
        <w:t>4.</w:t>
        <w:tab/>
        <w:t>Selbst im Urlaub muss ich manchmal an Probleme bei der Arbeit denken.</w:t>
      </w:r>
      <w:r/>
    </w:p>
    <w:p>
      <w:pPr>
        <w:pStyle w:val="Normal"/>
      </w:pPr>
      <w:r>
        <w:rPr/>
        <w:t>5.</w:t>
        <w:tab/>
        <w:t>Ich fühle mich ab und zu wie jemand, den man als Nervenbündel bezeichnet.</w:t>
      </w:r>
      <w:r/>
    </w:p>
    <w:p>
      <w:pPr>
        <w:pStyle w:val="Normal"/>
      </w:pPr>
      <w:r>
        <w:rPr/>
        <w:t>6.</w:t>
        <w:tab/>
        <w:t>Ich bin schnell verärgert.</w:t>
      </w:r>
      <w:r/>
    </w:p>
    <w:p>
      <w:pPr>
        <w:pStyle w:val="Normal"/>
      </w:pPr>
      <w:r>
        <w:rPr/>
        <w:t>7.</w:t>
        <w:tab/>
        <w:t>Ich reagiere gereizt, obwohl ich es gar nicht will.</w:t>
      </w:r>
      <w:r/>
    </w:p>
    <w:p>
      <w:pPr>
        <w:pStyle w:val="Normal"/>
      </w:pPr>
      <w:r>
        <w:rPr/>
        <w:t>8.</w:t>
        <w:tab/>
        <w:t>Wenn ich müde von der Arbeit nach Hause komme, finde ich durch nichts Erholung.</w:t>
      </w:r>
      <w:r/>
    </w:p>
    <w:p>
      <w:pPr>
        <w:pStyle w:val="Normal"/>
      </w:pPr>
      <w:r>
        <w:rPr/>
        <w:t>1 trifft überhaupt nicht zu, 2 trifft größtenteils nicht zu, 3 trifft wenig zu, 4 trifft mittelmäßig zu, 5 trifft etwas zu, 6 trifft größtenteils zu, 7 trifft fast völlig zu</w:t>
      </w:r>
      <w:r/>
    </w:p>
    <w:p>
      <w:pPr>
        <w:pStyle w:val="Normal"/>
        <w:rPr>
          <w:b/>
          <w:b/>
        </w:rPr>
      </w:pPr>
      <w:r>
        <w:rPr>
          <w:b/>
        </w:rPr>
        <w:t xml:space="preserve">Unterskalen: </w:t>
      </w:r>
      <w:r/>
    </w:p>
    <w:p>
      <w:pPr>
        <w:pStyle w:val="Normal"/>
        <w:rPr>
          <w:b/>
          <w:b/>
        </w:rPr>
      </w:pPr>
      <w:r>
        <w:rPr>
          <w:b/>
        </w:rPr>
        <w:t>Kognitive Irritation [FB.IRR.KI] 1,2,4</w:t>
        <w:tab/>
      </w:r>
      <w:r/>
    </w:p>
    <w:p>
      <w:pPr>
        <w:pStyle w:val="Normal"/>
        <w:rPr>
          <w:b/>
          <w:b/>
        </w:rPr>
      </w:pPr>
      <w:r>
        <w:rPr>
          <w:b/>
        </w:rPr>
        <w:t>Emotionale Irritation[FB.IRR.EI] 3,5,6,7,8</w:t>
      </w:r>
      <w:r/>
    </w:p>
    <w:p>
      <w:pPr>
        <w:pStyle w:val="Berschrift3"/>
      </w:pPr>
      <w:r>
        <w:rPr/>
        <w:t xml:space="preserve">Allgemeine Gesundheit [gENhealth] </w:t>
        <w:tab/>
        <w:t xml:space="preserve">1 </w:t>
      </w:r>
      <w:r/>
    </w:p>
    <w:p>
      <w:pPr>
        <w:pStyle w:val="Normal"/>
        <w:rPr>
          <w:b/>
          <w:b/>
        </w:rPr>
      </w:pPr>
      <w:r>
        <w:rPr>
          <w:b/>
        </w:rPr>
        <w:t>Wird auch als Herzratenkontrollvariable gebraucht.</w:t>
      </w:r>
      <w:r/>
    </w:p>
    <w:p>
      <w:pPr>
        <w:pStyle w:val="Normal"/>
      </w:pPr>
      <w:r>
        <w:rPr/>
        <w:t>COPSOQ II: Vielleicht das als Zitierung:</w:t>
      </w:r>
      <w:r/>
    </w:p>
    <w:p>
      <w:pPr>
        <w:pStyle w:val="Normal"/>
        <w:rPr>
          <w:lang w:val="en-US"/>
        </w:rPr>
      </w:pPr>
      <w:r>
        <w:rPr>
          <w:lang w:val="en-US"/>
        </w:rPr>
        <w:t>ACHTUNG! Nicht APA: Kristensen TS, Hannerz H, Høgh A, Borg V. The Copenhagen Psychosocial Questionnaire (COPSOQ). A tool for the assessment and improvement of the psychosocial work environment. Scand J Work Environ Health 2005;31:438-449.</w:t>
      </w:r>
      <w:r/>
    </w:p>
    <w:p>
      <w:pPr>
        <w:pStyle w:val="Normal"/>
      </w:pPr>
      <w:r>
        <w:rPr/>
        <w:t>[healt] Wie würden Sie Ihren allgemeinen Gesundheitszustand einschätzen?</w:t>
        <w:tab/>
      </w:r>
      <w:r/>
    </w:p>
    <w:p>
      <w:pPr>
        <w:pStyle w:val="Normal"/>
      </w:pPr>
      <w:r>
        <w:rPr>
          <w:rFonts w:eastAsia="MS Gothic"/>
        </w:rPr>
        <w:t>☐</w:t>
      </w:r>
      <w:r>
        <w:rPr/>
        <w:tab/>
        <w:t>Ausgezeichnet</w:t>
      </w:r>
      <w:r/>
    </w:p>
    <w:p>
      <w:pPr>
        <w:pStyle w:val="Normal"/>
      </w:pPr>
      <w:r>
        <w:rPr>
          <w:rFonts w:eastAsia="MS Gothic"/>
        </w:rPr>
        <w:t>☐</w:t>
      </w:r>
      <w:r>
        <w:rPr/>
        <w:tab/>
        <w:t>Gut</w:t>
      </w:r>
      <w:r/>
    </w:p>
    <w:p>
      <w:pPr>
        <w:pStyle w:val="Normal"/>
      </w:pPr>
      <w:r>
        <w:rPr>
          <w:rFonts w:eastAsia="MS Gothic"/>
        </w:rPr>
        <w:t>☐</w:t>
      </w:r>
      <w:r>
        <w:rPr/>
        <w:tab/>
        <w:t>Ok</w:t>
      </w:r>
      <w:r/>
    </w:p>
    <w:p>
      <w:pPr>
        <w:pStyle w:val="Normal"/>
      </w:pPr>
      <w:r>
        <w:rPr>
          <w:rFonts w:eastAsia="MS Gothic"/>
        </w:rPr>
        <w:t>☐</w:t>
      </w:r>
      <w:r>
        <w:rPr/>
        <w:tab/>
        <w:t>Schlecht</w:t>
      </w:r>
      <w:r/>
    </w:p>
    <w:p>
      <w:pPr>
        <w:pStyle w:val="Normal"/>
      </w:pPr>
      <w:r>
        <w:rPr>
          <w:rFonts w:eastAsia="MS Gothic"/>
        </w:rPr>
        <w:t>☐</w:t>
      </w:r>
      <w:r>
        <w:rPr/>
        <w:tab/>
        <w:t>Sehr schlecht</w:t>
      </w:r>
      <w:r/>
    </w:p>
    <w:p>
      <w:pPr>
        <w:pStyle w:val="Berschrift2"/>
      </w:pPr>
      <w:r>
        <w:rPr/>
        <w:t>Leistung 21</w:t>
      </w:r>
      <w:r/>
    </w:p>
    <w:p>
      <w:pPr>
        <w:pStyle w:val="Berschrift3"/>
      </w:pPr>
      <w:r>
        <w:rPr/>
        <w:t>Inrole [inrol] 6 oder 2</w:t>
      </w:r>
      <w:r/>
    </w:p>
    <w:p>
      <w:pPr>
        <w:pStyle w:val="Normal"/>
        <w:spacing w:lineRule="auto" w:line="240"/>
        <w:ind w:left="720" w:hanging="720"/>
        <w:rPr>
          <w:b/>
          <w:b/>
          <w:rFonts w:ascii="Arial" w:hAnsi="Arial" w:cs="Arial"/>
          <w:lang w:val="en-US"/>
        </w:rPr>
      </w:pPr>
      <w:r>
        <w:rPr>
          <w:rFonts w:cs="Arial" w:ascii="Arial" w:hAnsi="Arial"/>
          <w:b/>
          <w:lang w:val="en-US"/>
        </w:rPr>
        <w:t>Oder Task performance:</w:t>
      </w:r>
      <w:r/>
    </w:p>
    <w:p>
      <w:pPr>
        <w:pStyle w:val="Normal"/>
        <w:spacing w:lineRule="auto" w:line="240"/>
        <w:ind w:left="720" w:hanging="720"/>
      </w:pPr>
      <w:r>
        <w:fldChar w:fldCharType="begin"/>
      </w:r>
      <w:r>
        <w:instrText>ADDIN EN.REFLIST</w:instrText>
      </w:r>
      <w:r>
        <w:fldChar w:fldCharType="separate"/>
      </w:r>
      <w:bookmarkStart w:id="2" w:name="__Fieldmark__6511_1023031057"/>
      <w:r>
        <w:rPr/>
      </w:r>
      <w:r>
        <w:rPr>
          <w:rFonts w:cs="Arial" w:ascii="Arial" w:hAnsi="Arial"/>
          <w:lang w:val="en-GB"/>
        </w:rPr>
        <w:t xml:space="preserve">Roe, R. A., Zinovieva, I. L., Dienes, E., &amp; Horn, L. A. T. (2000). A comparison of work motivation in Bulgaria, Hungary, and the Netherlands: Test of a model. </w:t>
      </w:r>
      <w:r>
        <w:rPr>
          <w:rFonts w:cs="Arial" w:ascii="Arial" w:hAnsi="Arial"/>
          <w:i/>
        </w:rPr>
        <w:t>Applied Psychology: An International Review, 49</w:t>
      </w:r>
      <w:r>
        <w:rPr>
          <w:rFonts w:cs="Arial" w:ascii="Arial" w:hAnsi="Arial"/>
        </w:rPr>
        <w:t>, 658-687.</w:t>
      </w:r>
      <w:bookmarkEnd w:id="2"/>
      <w:r>
        <w:rPr>
          <w:rFonts w:cs="Arial" w:ascii="Arial" w:hAnsi="Arial"/>
        </w:rPr>
      </w:r>
      <w:r>
        <w:fldChar w:fldCharType="end"/>
      </w:r>
      <w:r/>
    </w:p>
    <w:p>
      <w:pPr>
        <w:pStyle w:val="Normal"/>
        <w:spacing w:lineRule="auto" w:line="240"/>
        <w:rPr>
          <w:sz w:val="20"/>
          <w:sz w:val="20"/>
          <w:szCs w:val="20"/>
          <w:rFonts w:ascii="Arial" w:hAnsi="Arial" w:cs="Arial"/>
        </w:rPr>
      </w:pPr>
      <w:r>
        <w:rPr>
          <w:rFonts w:cs="Arial" w:ascii="Arial" w:hAnsi="Arial"/>
        </w:rPr>
      </w:r>
      <w:r/>
    </w:p>
    <w:p>
      <w:pPr>
        <w:pStyle w:val="Normal"/>
        <w:spacing w:lineRule="auto" w:line="240"/>
        <w:rPr>
          <w:sz w:val="20"/>
          <w:b/>
          <w:sz w:val="20"/>
          <w:b/>
          <w:szCs w:val="20"/>
          <w:rFonts w:ascii="Arial" w:hAnsi="Arial" w:cs="Arial"/>
        </w:rPr>
      </w:pPr>
      <w:r>
        <w:rPr>
          <w:rFonts w:cs="Arial" w:ascii="Arial" w:hAnsi="Arial"/>
          <w:b/>
        </w:rPr>
      </w:r>
      <w:r/>
    </w:p>
    <w:p>
      <w:pPr>
        <w:pStyle w:val="Normal"/>
        <w:spacing w:lineRule="auto" w:line="240"/>
        <w:rPr>
          <w:b/>
          <w:b/>
          <w:rFonts w:ascii="Arial" w:hAnsi="Arial" w:cs="Arial"/>
        </w:rPr>
      </w:pPr>
      <w:r>
        <w:rPr>
          <w:rFonts w:cs="Arial" w:ascii="Arial" w:hAnsi="Arial"/>
          <w:b/>
        </w:rPr>
        <w:t>Erfassung generelles Niveau:</w:t>
      </w:r>
      <w:r/>
    </w:p>
    <w:p>
      <w:pPr>
        <w:pStyle w:val="Normal"/>
        <w:spacing w:lineRule="auto" w:line="240"/>
        <w:rPr>
          <w:sz w:val="20"/>
          <w:b/>
          <w:sz w:val="20"/>
          <w:b/>
          <w:szCs w:val="20"/>
          <w:rFonts w:ascii="Arial" w:hAnsi="Arial" w:cs="Arial"/>
        </w:rPr>
      </w:pPr>
      <w:r>
        <w:rPr>
          <w:rFonts w:cs="Arial" w:ascii="Arial" w:hAnsi="Arial"/>
          <w:b/>
        </w:rPr>
      </w:r>
      <w:r/>
    </w:p>
    <w:p>
      <w:pPr>
        <w:pStyle w:val="Textkrper21"/>
        <w:overflowPunct w:val="false"/>
        <w:spacing w:before="120" w:after="120"/>
        <w:textAlignment w:val="auto"/>
      </w:pPr>
      <w:r>
        <w:rPr/>
        <w:t xml:space="preserve">Bitte geben Sie auch </w:t>
      </w:r>
      <w:r>
        <w:rPr>
          <w:szCs w:val="24"/>
        </w:rPr>
        <w:t>bei den folgenden Aussagen an, inwieweit diese</w:t>
      </w:r>
      <w:r>
        <w:rPr/>
        <w:t xml:space="preserve"> </w:t>
      </w:r>
      <w:r>
        <w:rPr>
          <w:b/>
        </w:rPr>
        <w:t>auf Sie persönlich zutreffen</w:t>
      </w:r>
      <w:r>
        <w:rPr/>
        <w:t xml:space="preserve">. </w:t>
      </w:r>
      <w:r/>
    </w:p>
    <w:tbl>
      <w:tblPr>
        <w:tblW w:w="9265" w:type="dxa"/>
        <w:jc w:val="left"/>
        <w:tblInd w:w="70" w:type="dxa"/>
        <w:tblBorders>
          <w:top w:val="single" w:sz="4" w:space="0" w:color="00000A"/>
          <w:left w:val="single" w:sz="4" w:space="0" w:color="00000A"/>
        </w:tblBorders>
        <w:tblCellMar>
          <w:top w:w="0" w:type="dxa"/>
          <w:left w:w="70" w:type="dxa"/>
          <w:bottom w:w="0" w:type="dxa"/>
          <w:right w:w="70" w:type="dxa"/>
        </w:tblCellMar>
      </w:tblPr>
      <w:tblGrid>
        <w:gridCol w:w="646"/>
        <w:gridCol w:w="4995"/>
        <w:gridCol w:w="755"/>
        <w:gridCol w:w="756"/>
        <w:gridCol w:w="853"/>
        <w:gridCol w:w="574"/>
        <w:gridCol w:w="685"/>
      </w:tblGrid>
      <w:tr>
        <w:trPr/>
        <w:tc>
          <w:tcPr>
            <w:tcW w:w="646" w:type="dxa"/>
            <w:tcBorders>
              <w:top w:val="single" w:sz="4" w:space="0" w:color="00000A"/>
              <w:left w:val="single" w:sz="4" w:space="0" w:color="00000A"/>
            </w:tcBorders>
            <w:shd w:fill="auto" w:val="clear"/>
            <w:tcMar>
              <w:left w:w="70" w:type="dxa"/>
            </w:tcMar>
          </w:tcPr>
          <w:p>
            <w:pPr>
              <w:pStyle w:val="Normal"/>
              <w:spacing w:lineRule="auto" w:line="240" w:before="120" w:after="120"/>
              <w:rPr>
                <w:sz w:val="12"/>
                <w:sz w:val="12"/>
                <w:szCs w:val="20"/>
              </w:rPr>
            </w:pPr>
            <w:r>
              <w:rPr>
                <w:sz w:val="12"/>
              </w:rPr>
            </w:r>
            <w:r/>
          </w:p>
        </w:tc>
        <w:tc>
          <w:tcPr>
            <w:tcW w:w="4995" w:type="dxa"/>
            <w:tcBorders>
              <w:top w:val="single" w:sz="4" w:space="0" w:color="00000A"/>
            </w:tcBorders>
            <w:shd w:fill="auto" w:val="clear"/>
          </w:tcPr>
          <w:p>
            <w:pPr>
              <w:pStyle w:val="Normal"/>
              <w:spacing w:lineRule="auto" w:line="240" w:before="120" w:after="120"/>
              <w:rPr>
                <w:sz w:val="20"/>
                <w:b/>
                <w:sz w:val="20"/>
                <w:b/>
                <w:szCs w:val="20"/>
              </w:rPr>
            </w:pPr>
            <w:r>
              <w:rPr>
                <w:b/>
              </w:rPr>
            </w:r>
            <w:r/>
          </w:p>
        </w:tc>
        <w:tc>
          <w:tcPr>
            <w:tcW w:w="755" w:type="dxa"/>
            <w:tcBorders>
              <w:top w:val="single" w:sz="4" w:space="0" w:color="00000A"/>
            </w:tcBorders>
            <w:shd w:fill="auto" w:val="clear"/>
          </w:tcPr>
          <w:p>
            <w:pPr>
              <w:pStyle w:val="Normal"/>
              <w:spacing w:lineRule="auto" w:line="240" w:before="120" w:after="120"/>
              <w:ind w:left="-102" w:right="-102" w:hanging="0"/>
              <w:jc w:val="center"/>
              <w:rPr>
                <w:sz w:val="16"/>
                <w:sz w:val="16"/>
                <w:szCs w:val="16"/>
              </w:rPr>
            </w:pPr>
            <w:r>
              <w:rPr>
                <w:sz w:val="16"/>
                <w:szCs w:val="16"/>
              </w:rPr>
              <w:t>trifft gar nicht zu</w:t>
            </w:r>
            <w:r/>
          </w:p>
        </w:tc>
        <w:tc>
          <w:tcPr>
            <w:tcW w:w="756" w:type="dxa"/>
            <w:tcBorders>
              <w:top w:val="single" w:sz="4" w:space="0" w:color="00000A"/>
            </w:tcBorders>
            <w:shd w:fill="auto" w:val="clear"/>
          </w:tcPr>
          <w:p>
            <w:pPr>
              <w:pStyle w:val="Normal"/>
              <w:spacing w:lineRule="auto" w:line="240" w:before="120" w:after="120"/>
              <w:ind w:left="-102" w:right="-102" w:hanging="0"/>
              <w:jc w:val="center"/>
              <w:rPr>
                <w:sz w:val="16"/>
                <w:sz w:val="16"/>
                <w:szCs w:val="16"/>
              </w:rPr>
            </w:pPr>
            <w:r>
              <w:rPr>
                <w:sz w:val="16"/>
                <w:szCs w:val="16"/>
              </w:rPr>
              <w:t xml:space="preserve">trifft </w:t>
              <w:br/>
              <w:t>wenig zu</w:t>
            </w:r>
            <w:r/>
          </w:p>
        </w:tc>
        <w:tc>
          <w:tcPr>
            <w:tcW w:w="853" w:type="dxa"/>
            <w:tcBorders>
              <w:top w:val="single" w:sz="4" w:space="0" w:color="00000A"/>
            </w:tcBorders>
            <w:shd w:fill="auto" w:val="clear"/>
          </w:tcPr>
          <w:p>
            <w:pPr>
              <w:pStyle w:val="Normal"/>
              <w:spacing w:lineRule="auto" w:line="240" w:before="120" w:after="120"/>
              <w:ind w:left="-102" w:right="-102" w:hanging="0"/>
              <w:jc w:val="center"/>
              <w:rPr>
                <w:sz w:val="16"/>
                <w:sz w:val="16"/>
                <w:szCs w:val="16"/>
              </w:rPr>
            </w:pPr>
            <w:r>
              <w:rPr>
                <w:sz w:val="16"/>
                <w:szCs w:val="16"/>
              </w:rPr>
              <w:t>trifft mittel</w:t>
              <w:softHyphen/>
              <w:t>mäßig zu</w:t>
            </w:r>
            <w:r/>
          </w:p>
        </w:tc>
        <w:tc>
          <w:tcPr>
            <w:tcW w:w="574" w:type="dxa"/>
            <w:tcBorders>
              <w:top w:val="single" w:sz="4" w:space="0" w:color="00000A"/>
            </w:tcBorders>
            <w:shd w:fill="auto" w:val="clear"/>
          </w:tcPr>
          <w:p>
            <w:pPr>
              <w:pStyle w:val="Normal"/>
              <w:spacing w:lineRule="auto" w:line="240" w:before="120" w:after="120"/>
              <w:ind w:left="-102" w:right="-102" w:hanging="0"/>
              <w:jc w:val="center"/>
              <w:rPr>
                <w:sz w:val="16"/>
                <w:sz w:val="16"/>
                <w:szCs w:val="16"/>
              </w:rPr>
            </w:pPr>
            <w:r>
              <w:rPr>
                <w:sz w:val="16"/>
                <w:szCs w:val="16"/>
              </w:rPr>
              <w:t>trifft zu</w:t>
            </w:r>
            <w:r/>
          </w:p>
        </w:tc>
        <w:tc>
          <w:tcPr>
            <w:tcW w:w="685" w:type="dxa"/>
            <w:tcBorders>
              <w:top w:val="single" w:sz="4" w:space="0" w:color="00000A"/>
              <w:right w:val="single" w:sz="4" w:space="0" w:color="00000A"/>
              <w:insideV w:val="single" w:sz="4" w:space="0" w:color="00000A"/>
            </w:tcBorders>
            <w:shd w:fill="auto" w:val="clear"/>
          </w:tcPr>
          <w:p>
            <w:pPr>
              <w:pStyle w:val="Normal"/>
              <w:spacing w:lineRule="auto" w:line="240" w:before="120" w:after="120"/>
              <w:ind w:left="-102" w:right="-102" w:hanging="0"/>
              <w:jc w:val="center"/>
              <w:rPr>
                <w:sz w:val="16"/>
                <w:sz w:val="16"/>
                <w:szCs w:val="16"/>
              </w:rPr>
            </w:pPr>
            <w:r>
              <w:rPr>
                <w:sz w:val="16"/>
                <w:szCs w:val="16"/>
              </w:rPr>
              <w:t xml:space="preserve">trifft </w:t>
              <w:br/>
              <w:t>völlig zu</w:t>
            </w:r>
            <w:r/>
          </w:p>
        </w:tc>
      </w:tr>
      <w:tr>
        <w:trPr/>
        <w:tc>
          <w:tcPr>
            <w:tcW w:w="646" w:type="dxa"/>
            <w:tcBorders>
              <w:left w:val="single" w:sz="4" w:space="0" w:color="00000A"/>
            </w:tcBorders>
            <w:shd w:fill="auto" w:val="clear"/>
            <w:tcMar>
              <w:left w:w="70" w:type="dxa"/>
            </w:tcMar>
          </w:tcPr>
          <w:p>
            <w:pPr>
              <w:pStyle w:val="Normal"/>
              <w:spacing w:lineRule="auto" w:line="240"/>
              <w:rPr>
                <w:sz w:val="16"/>
                <w:sz w:val="16"/>
                <w:szCs w:val="16"/>
              </w:rPr>
            </w:pPr>
            <w:r>
              <w:rPr>
                <w:sz w:val="16"/>
                <w:szCs w:val="16"/>
              </w:rPr>
              <w:t>TP1T</w:t>
            </w:r>
            <w:r/>
          </w:p>
        </w:tc>
        <w:tc>
          <w:tcPr>
            <w:tcW w:w="4995" w:type="dxa"/>
            <w:tcBorders/>
            <w:shd w:fill="auto" w:val="clear"/>
          </w:tcPr>
          <w:p>
            <w:pPr>
              <w:pStyle w:val="Normal"/>
              <w:spacing w:lineRule="auto" w:line="240" w:before="160" w:after="200"/>
              <w:rPr>
                <w:sz w:val="22"/>
                <w:sz w:val="22"/>
                <w:szCs w:val="22"/>
              </w:rPr>
            </w:pPr>
            <w:r>
              <w:rPr>
                <w:sz w:val="22"/>
                <w:szCs w:val="22"/>
              </w:rPr>
              <w:t>Ich denke, ich verdiene eine sehr gute Beurteilung von meinem Vorgesetzten.</w:t>
            </w:r>
            <w:r/>
          </w:p>
        </w:tc>
        <w:tc>
          <w:tcPr>
            <w:tcW w:w="755" w:type="dxa"/>
            <w:tcBorders/>
            <w:shd w:fill="auto" w:val="clear"/>
          </w:tcPr>
          <w:p>
            <w:pPr>
              <w:pStyle w:val="Normal"/>
              <w:spacing w:lineRule="auto" w:line="240"/>
              <w:jc w:val="center"/>
              <w:rPr>
                <w:sz w:val="22"/>
                <w:sz w:val="22"/>
              </w:rPr>
            </w:pPr>
            <w:r>
              <w:rPr>
                <w:sz w:val="22"/>
              </w:rPr>
              <w:t>1</w:t>
            </w:r>
            <w:r/>
          </w:p>
        </w:tc>
        <w:tc>
          <w:tcPr>
            <w:tcW w:w="756" w:type="dxa"/>
            <w:tcBorders/>
            <w:shd w:fill="auto" w:val="clear"/>
          </w:tcPr>
          <w:p>
            <w:pPr>
              <w:pStyle w:val="Normal"/>
              <w:tabs>
                <w:tab w:val="left" w:pos="6680" w:leader="none"/>
              </w:tabs>
              <w:spacing w:lineRule="auto" w:line="240" w:before="240" w:after="200"/>
              <w:jc w:val="center"/>
              <w:rPr>
                <w:sz w:val="22"/>
                <w:sz w:val="22"/>
              </w:rPr>
            </w:pPr>
            <w:r>
              <w:rPr>
                <w:sz w:val="22"/>
              </w:rPr>
              <w:t>2</w:t>
            </w:r>
            <w:r/>
          </w:p>
        </w:tc>
        <w:tc>
          <w:tcPr>
            <w:tcW w:w="853" w:type="dxa"/>
            <w:tcBorders/>
            <w:shd w:fill="auto" w:val="clear"/>
          </w:tcPr>
          <w:p>
            <w:pPr>
              <w:pStyle w:val="Normal"/>
              <w:spacing w:lineRule="auto" w:line="240"/>
              <w:jc w:val="center"/>
              <w:rPr>
                <w:sz w:val="22"/>
                <w:sz w:val="22"/>
              </w:rPr>
            </w:pPr>
            <w:r>
              <w:rPr>
                <w:sz w:val="22"/>
              </w:rPr>
              <w:t>3</w:t>
            </w:r>
            <w:r/>
          </w:p>
        </w:tc>
        <w:tc>
          <w:tcPr>
            <w:tcW w:w="574" w:type="dxa"/>
            <w:tcBorders/>
            <w:shd w:fill="auto" w:val="clear"/>
          </w:tcPr>
          <w:p>
            <w:pPr>
              <w:pStyle w:val="Normal"/>
              <w:spacing w:lineRule="auto" w:line="240"/>
              <w:jc w:val="center"/>
              <w:rPr>
                <w:sz w:val="22"/>
                <w:sz w:val="22"/>
              </w:rPr>
            </w:pPr>
            <w:r>
              <w:rPr>
                <w:sz w:val="22"/>
              </w:rPr>
              <w:t>4</w:t>
            </w:r>
            <w:r/>
          </w:p>
        </w:tc>
        <w:tc>
          <w:tcPr>
            <w:tcW w:w="685" w:type="dxa"/>
            <w:tcBorders>
              <w:right w:val="single" w:sz="4" w:space="0" w:color="00000A"/>
              <w:insideV w:val="single" w:sz="4" w:space="0" w:color="00000A"/>
            </w:tcBorders>
            <w:shd w:fill="auto" w:val="clear"/>
          </w:tcPr>
          <w:p>
            <w:pPr>
              <w:pStyle w:val="Normal"/>
              <w:spacing w:lineRule="auto" w:line="240"/>
              <w:jc w:val="center"/>
              <w:rPr>
                <w:sz w:val="22"/>
                <w:sz w:val="22"/>
              </w:rPr>
            </w:pPr>
            <w:r>
              <w:rPr>
                <w:sz w:val="22"/>
              </w:rPr>
              <w:t>5</w:t>
            </w:r>
            <w:r/>
          </w:p>
        </w:tc>
      </w:tr>
      <w:tr>
        <w:trPr/>
        <w:tc>
          <w:tcPr>
            <w:tcW w:w="646" w:type="dxa"/>
            <w:tcBorders>
              <w:left w:val="single" w:sz="4" w:space="0" w:color="00000A"/>
              <w:bottom w:val="single" w:sz="4" w:space="0" w:color="00000A"/>
              <w:insideH w:val="single" w:sz="4" w:space="0" w:color="00000A"/>
            </w:tcBorders>
            <w:shd w:fill="auto" w:val="clear"/>
            <w:tcMar>
              <w:left w:w="70" w:type="dxa"/>
            </w:tcMar>
          </w:tcPr>
          <w:p>
            <w:pPr>
              <w:pStyle w:val="Normal"/>
              <w:spacing w:lineRule="auto" w:line="240"/>
              <w:rPr>
                <w:sz w:val="16"/>
                <w:sz w:val="16"/>
                <w:szCs w:val="16"/>
              </w:rPr>
            </w:pPr>
            <w:r>
              <w:rPr>
                <w:sz w:val="16"/>
                <w:szCs w:val="16"/>
              </w:rPr>
              <w:t>TP2T</w:t>
            </w:r>
            <w:r/>
          </w:p>
        </w:tc>
        <w:tc>
          <w:tcPr>
            <w:tcW w:w="4995" w:type="dxa"/>
            <w:tcBorders>
              <w:bottom w:val="single" w:sz="4" w:space="0" w:color="00000A"/>
              <w:insideH w:val="single" w:sz="4" w:space="0" w:color="00000A"/>
            </w:tcBorders>
            <w:shd w:fill="auto" w:val="clear"/>
          </w:tcPr>
          <w:p>
            <w:pPr>
              <w:pStyle w:val="Normal"/>
              <w:tabs>
                <w:tab w:val="left" w:pos="6680" w:leader="none"/>
              </w:tabs>
              <w:spacing w:lineRule="auto" w:line="240" w:before="160" w:after="200"/>
              <w:rPr>
                <w:sz w:val="22"/>
                <w:sz w:val="22"/>
                <w:szCs w:val="22"/>
              </w:rPr>
            </w:pPr>
            <w:r>
              <w:rPr>
                <w:sz w:val="22"/>
                <w:szCs w:val="22"/>
              </w:rPr>
              <w:t xml:space="preserve">Im Vergleich zu den Standards erziele ich gewöhnlich gute Ergebnisse bei meiner Arbeit. </w:t>
            </w:r>
            <w:r/>
          </w:p>
        </w:tc>
        <w:tc>
          <w:tcPr>
            <w:tcW w:w="755" w:type="dxa"/>
            <w:tcBorders>
              <w:bottom w:val="single" w:sz="4" w:space="0" w:color="00000A"/>
              <w:insideH w:val="single" w:sz="4" w:space="0" w:color="00000A"/>
            </w:tcBorders>
            <w:shd w:fill="auto" w:val="clear"/>
          </w:tcPr>
          <w:p>
            <w:pPr>
              <w:pStyle w:val="Normal"/>
              <w:spacing w:lineRule="auto" w:line="240"/>
              <w:jc w:val="center"/>
              <w:rPr>
                <w:sz w:val="22"/>
                <w:sz w:val="22"/>
              </w:rPr>
            </w:pPr>
            <w:r>
              <w:rPr>
                <w:sz w:val="22"/>
              </w:rPr>
              <w:t>1</w:t>
            </w:r>
            <w:r/>
          </w:p>
        </w:tc>
        <w:tc>
          <w:tcPr>
            <w:tcW w:w="756" w:type="dxa"/>
            <w:tcBorders>
              <w:bottom w:val="single" w:sz="4" w:space="0" w:color="00000A"/>
              <w:insideH w:val="single" w:sz="4" w:space="0" w:color="00000A"/>
            </w:tcBorders>
            <w:shd w:fill="auto" w:val="clear"/>
          </w:tcPr>
          <w:p>
            <w:pPr>
              <w:pStyle w:val="Normal"/>
              <w:spacing w:lineRule="auto" w:line="240"/>
              <w:jc w:val="center"/>
              <w:rPr>
                <w:sz w:val="22"/>
                <w:sz w:val="22"/>
              </w:rPr>
            </w:pPr>
            <w:r>
              <w:rPr>
                <w:sz w:val="22"/>
              </w:rPr>
              <w:t>2</w:t>
            </w:r>
            <w:r/>
          </w:p>
        </w:tc>
        <w:tc>
          <w:tcPr>
            <w:tcW w:w="853" w:type="dxa"/>
            <w:tcBorders>
              <w:bottom w:val="single" w:sz="4" w:space="0" w:color="00000A"/>
              <w:insideH w:val="single" w:sz="4" w:space="0" w:color="00000A"/>
            </w:tcBorders>
            <w:shd w:fill="auto" w:val="clear"/>
          </w:tcPr>
          <w:p>
            <w:pPr>
              <w:pStyle w:val="Normal"/>
              <w:spacing w:lineRule="auto" w:line="240"/>
              <w:jc w:val="center"/>
              <w:rPr>
                <w:sz w:val="22"/>
                <w:sz w:val="22"/>
              </w:rPr>
            </w:pPr>
            <w:r>
              <w:rPr>
                <w:sz w:val="22"/>
              </w:rPr>
              <w:t>3</w:t>
            </w:r>
            <w:r/>
          </w:p>
        </w:tc>
        <w:tc>
          <w:tcPr>
            <w:tcW w:w="574" w:type="dxa"/>
            <w:tcBorders>
              <w:bottom w:val="single" w:sz="4" w:space="0" w:color="00000A"/>
              <w:insideH w:val="single" w:sz="4" w:space="0" w:color="00000A"/>
            </w:tcBorders>
            <w:shd w:fill="auto" w:val="clear"/>
          </w:tcPr>
          <w:p>
            <w:pPr>
              <w:pStyle w:val="Normal"/>
              <w:spacing w:lineRule="auto" w:line="240"/>
              <w:jc w:val="center"/>
              <w:rPr>
                <w:sz w:val="22"/>
                <w:sz w:val="22"/>
              </w:rPr>
            </w:pPr>
            <w:r>
              <w:rPr>
                <w:sz w:val="22"/>
              </w:rPr>
              <w:t>4</w:t>
            </w:r>
            <w:r/>
          </w:p>
        </w:tc>
        <w:tc>
          <w:tcPr>
            <w:tcW w:w="685" w:type="dxa"/>
            <w:tcBorders>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jc w:val="center"/>
              <w:rPr>
                <w:sz w:val="22"/>
                <w:sz w:val="22"/>
              </w:rPr>
            </w:pPr>
            <w:r>
              <w:rPr>
                <w:sz w:val="22"/>
              </w:rPr>
              <w:t>5</w:t>
            </w:r>
            <w:r/>
          </w:p>
        </w:tc>
      </w:tr>
    </w:tbl>
    <w:p>
      <w:pPr>
        <w:pStyle w:val="Normal"/>
      </w:pPr>
      <w:r>
        <w:rPr/>
        <w:t>Gibt dazu auch ne Tagebuchvesion</w:t>
      </w:r>
      <w:r/>
    </w:p>
    <w:p>
      <w:pPr>
        <w:pStyle w:val="Normal"/>
        <w:rPr>
          <w:sz w:val="20"/>
          <w:sz w:val="20"/>
          <w:szCs w:val="20"/>
          <w:lang w:val="en-US"/>
        </w:rPr>
      </w:pPr>
      <w:r>
        <w:rPr>
          <w:lang w:val="en-US"/>
        </w:rPr>
      </w:r>
      <w:r/>
    </w:p>
    <w:p>
      <w:pPr>
        <w:pStyle w:val="Berschrift3"/>
        <w:rPr>
          <w:lang w:val="en-US"/>
        </w:rPr>
      </w:pPr>
      <w:r>
        <w:rPr>
          <w:lang w:val="en-US"/>
        </w:rPr>
        <w:t>Organizational Ciizenship behavior [FBOCB] 10 vs 24</w:t>
      </w:r>
      <w:r/>
    </w:p>
    <w:p>
      <w:pPr>
        <w:pStyle w:val="Normal"/>
        <w:rPr>
          <w:b/>
          <w:b/>
        </w:rPr>
      </w:pPr>
      <w:r>
        <w:rPr>
          <w:b/>
        </w:rPr>
        <w:t xml:space="preserve">Oder OCB_Podsakoff </w:t>
      </w:r>
      <w:r/>
    </w:p>
    <w:p>
      <w:pPr>
        <w:pStyle w:val="Normal"/>
        <w:rPr>
          <w:lang w:val="en-US"/>
        </w:rPr>
      </w:pPr>
      <w:r>
        <w:rPr>
          <w:lang w:val="en-US"/>
        </w:rPr>
        <w:t>Podsakoff, P. M., MacKenzie, S. B., Moorman, R. H., &amp; Fetter, R. (1990). Transformational Leader Behaviors and their Effects on Followers’ Trust in Leader, Satisfaction, and Organizational Citizenship Behaviors</w:t>
      </w:r>
      <w:r>
        <w:rPr>
          <w:i/>
          <w:lang w:val="en-US"/>
        </w:rPr>
        <w:t>. Leadership Quarterly, 1</w:t>
      </w:r>
      <w:r>
        <w:rPr>
          <w:lang w:val="en-US"/>
        </w:rPr>
        <w:t>(2), 107-142.</w:t>
      </w:r>
      <w:r/>
    </w:p>
    <w:p>
      <w:pPr>
        <w:pStyle w:val="Normal"/>
        <w:rPr>
          <w:b/>
          <w:b/>
          <w:color w:val="C00000"/>
        </w:rPr>
      </w:pPr>
      <w:r>
        <w:rPr>
          <w:b/>
          <w:color w:val="C00000"/>
        </w:rPr>
        <w:t>Hier nur die Unterskala Altruismus:</w:t>
      </w:r>
      <w:r/>
    </w:p>
    <w:p>
      <w:pPr>
        <w:pStyle w:val="Normal"/>
        <w:rPr>
          <w:b/>
          <w:b/>
          <w:lang w:val="en-US"/>
        </w:rPr>
      </w:pPr>
      <w:r>
        <w:rPr>
          <w:b/>
          <w:i/>
        </w:rPr>
        <w:t xml:space="preserve"> </w:t>
      </w:r>
      <w:r>
        <w:rPr>
          <w:b/>
          <w:lang w:val="en-US"/>
        </w:rPr>
        <w:t>Altruism</w:t>
      </w:r>
      <w:r/>
    </w:p>
    <w:p>
      <w:pPr>
        <w:pStyle w:val="Normal"/>
        <w:rPr>
          <w:lang w:val="en-US"/>
        </w:rPr>
      </w:pPr>
      <w:r>
        <w:rPr>
          <w:lang w:val="en-US"/>
        </w:rPr>
        <w:t xml:space="preserve">Helps others who have been absent. </w:t>
      </w:r>
      <w:r/>
    </w:p>
    <w:p>
      <w:pPr>
        <w:pStyle w:val="Normal"/>
        <w:rPr>
          <w:lang w:val="en-US"/>
        </w:rPr>
      </w:pPr>
      <w:r>
        <w:rPr>
          <w:lang w:val="en-US"/>
        </w:rPr>
        <w:t xml:space="preserve">Helps others who have heavy work loads. </w:t>
      </w:r>
      <w:r/>
    </w:p>
    <w:p>
      <w:pPr>
        <w:pStyle w:val="Normal"/>
        <w:rPr>
          <w:lang w:val="en-US"/>
        </w:rPr>
      </w:pPr>
      <w:r>
        <w:rPr>
          <w:lang w:val="en-US"/>
        </w:rPr>
        <w:t xml:space="preserve">Helps orient new people even though it is not required. </w:t>
      </w:r>
      <w:r/>
    </w:p>
    <w:p>
      <w:pPr>
        <w:pStyle w:val="Normal"/>
        <w:rPr>
          <w:lang w:val="en-US"/>
        </w:rPr>
      </w:pPr>
      <w:r>
        <w:rPr>
          <w:lang w:val="en-US"/>
        </w:rPr>
        <w:t xml:space="preserve">Willingly helps others who have work related problems. </w:t>
      </w:r>
      <w:r/>
    </w:p>
    <w:p>
      <w:pPr>
        <w:pStyle w:val="Normal"/>
        <w:rPr>
          <w:lang w:val="en-US"/>
        </w:rPr>
      </w:pPr>
      <w:r>
        <w:rPr>
          <w:lang w:val="en-US"/>
        </w:rPr>
        <w:t xml:space="preserve">Is always ready to lend a helping hand to those around him/her. </w:t>
      </w:r>
      <w:r/>
    </w:p>
    <w:p>
      <w:pPr>
        <w:pStyle w:val="Normal"/>
        <w:rPr>
          <w:i/>
          <w:i/>
          <w:lang w:val="en-US"/>
        </w:rPr>
      </w:pPr>
      <w:r>
        <w:rPr>
          <w:i/>
          <w:lang w:val="en-US"/>
        </w:rPr>
        <w:t>Eigenübersetzung:</w:t>
      </w:r>
      <w:r/>
    </w:p>
    <w:p>
      <w:pPr>
        <w:pStyle w:val="Normal"/>
        <w:rPr>
          <w:i/>
          <w:i/>
        </w:rPr>
      </w:pPr>
      <w:r>
        <w:rPr>
          <w:i/>
        </w:rPr>
        <w:t>Ich helfe anderen, die nicht da waren.</w:t>
      </w:r>
      <w:r/>
    </w:p>
    <w:p>
      <w:pPr>
        <w:pStyle w:val="Normal"/>
        <w:rPr>
          <w:i/>
          <w:i/>
        </w:rPr>
      </w:pPr>
      <w:r>
        <w:rPr>
          <w:i/>
        </w:rPr>
        <w:t>Ich helfe anderen, die eine hohe Arbeitsauslastung hatten.</w:t>
      </w:r>
      <w:r/>
    </w:p>
    <w:p>
      <w:pPr>
        <w:pStyle w:val="Normal"/>
        <w:rPr>
          <w:i/>
          <w:i/>
        </w:rPr>
      </w:pPr>
      <w:r>
        <w:rPr>
          <w:i/>
        </w:rPr>
        <w:t>Ich helfe  neue Leute einzuweisen, selbst wenn es nicht erforderlich ist.</w:t>
      </w:r>
      <w:r/>
    </w:p>
    <w:p>
      <w:pPr>
        <w:pStyle w:val="Normal"/>
        <w:rPr>
          <w:i/>
          <w:i/>
        </w:rPr>
      </w:pPr>
      <w:r>
        <w:rPr>
          <w:i/>
        </w:rPr>
        <w:t>Ich helfe bereitwillig anderen, die Arbeitsbezogene Probleme haben.</w:t>
      </w:r>
      <w:r/>
    </w:p>
    <w:p>
      <w:pPr>
        <w:pStyle w:val="Normal"/>
        <w:rPr>
          <w:i/>
          <w:i/>
        </w:rPr>
      </w:pPr>
      <w:r>
        <w:rPr>
          <w:i/>
        </w:rPr>
        <w:t>Ich bin immer bereit denjenigen um mich herum eine helfende Hand zu reichen.</w:t>
      </w:r>
      <w:r/>
    </w:p>
    <w:p>
      <w:pPr>
        <w:pStyle w:val="Normal"/>
      </w:pPr>
      <w:r>
        <w:rPr/>
        <w:t>1 trifft überhaupt nicht zu, 2 trifft größtenteils nicht zu, 3 trifft wenig zu, 4 trifft mittelmäßig zu, 5 trifft etwas zu, 6 trifft größtenteils zu, 7 trifft  völlig zu</w:t>
      </w:r>
      <w:r/>
    </w:p>
    <w:p>
      <w:pPr>
        <w:pStyle w:val="Berschrift3"/>
        <w:rPr>
          <w:lang w:val="en-US"/>
        </w:rPr>
      </w:pPr>
      <w:r>
        <w:rPr>
          <w:lang w:val="en-US"/>
        </w:rPr>
        <w:t>Withdrawal [FB.WD] 5</w:t>
      </w:r>
      <w:r/>
    </w:p>
    <w:p>
      <w:pPr>
        <w:pStyle w:val="ListParagraph"/>
        <w:ind w:left="284" w:hanging="0"/>
        <w:rPr>
          <w:sz w:val="18"/>
          <w:sz w:val="18"/>
          <w:szCs w:val="18"/>
          <w:rFonts w:ascii="Segoe UI" w:hAnsi="Segoe UI" w:cs="Segoe UI"/>
        </w:rPr>
      </w:pPr>
      <w:r>
        <w:rPr>
          <w:rFonts w:cs="Segoe UI" w:ascii="Segoe UI" w:hAnsi="Segoe UI"/>
          <w:sz w:val="18"/>
          <w:szCs w:val="18"/>
          <w:lang w:val="en-US"/>
        </w:rPr>
        <w:t xml:space="preserve">Lehman, W. E., &amp; Simpson, D. D. (1992). Employee substance use and on-the-job behaviors. </w:t>
      </w:r>
      <w:r>
        <w:rPr>
          <w:rFonts w:cs="Segoe UI" w:ascii="Segoe UI" w:hAnsi="Segoe UI"/>
          <w:i/>
          <w:sz w:val="18"/>
          <w:szCs w:val="18"/>
        </w:rPr>
        <w:t>Journal of Applied Psychology</w:t>
      </w:r>
      <w:r>
        <w:rPr>
          <w:rFonts w:cs="Segoe UI" w:ascii="Segoe UI" w:hAnsi="Segoe UI"/>
          <w:sz w:val="18"/>
          <w:szCs w:val="18"/>
        </w:rPr>
        <w:t xml:space="preserve">, </w:t>
      </w:r>
      <w:r>
        <w:rPr>
          <w:rFonts w:cs="Segoe UI" w:ascii="Segoe UI" w:hAnsi="Segoe UI"/>
          <w:i/>
          <w:sz w:val="18"/>
          <w:szCs w:val="18"/>
        </w:rPr>
        <w:t>77</w:t>
      </w:r>
      <w:r>
        <w:rPr>
          <w:rFonts w:cs="Segoe UI" w:ascii="Segoe UI" w:hAnsi="Segoe UI"/>
          <w:sz w:val="18"/>
          <w:szCs w:val="18"/>
        </w:rPr>
        <w:t xml:space="preserve">(3), 309–321. doi:10.1037/0021-9010.77.3.309  </w:t>
      </w:r>
      <w:r/>
    </w:p>
    <w:p>
      <w:pPr>
        <w:pStyle w:val="ListParagraph"/>
        <w:ind w:left="284" w:hanging="0"/>
        <w:rPr>
          <w:sz w:val="18"/>
          <w:sz w:val="18"/>
          <w:szCs w:val="18"/>
          <w:rFonts w:ascii="Segoe UI" w:hAnsi="Segoe UI" w:cs="Segoe UI"/>
        </w:rPr>
      </w:pPr>
      <w:r>
        <w:rPr>
          <w:rFonts w:cs="Segoe UI" w:ascii="Segoe UI" w:hAnsi="Segoe UI"/>
          <w:sz w:val="18"/>
          <w:szCs w:val="18"/>
        </w:rPr>
      </w:r>
      <w:r/>
    </w:p>
    <w:p>
      <w:pPr>
        <w:pStyle w:val="ListParagraph"/>
        <w:ind w:left="284" w:hanging="0"/>
      </w:pPr>
      <w:r>
        <w:rPr>
          <w:rFonts w:cs="Segoe UI" w:ascii="Segoe UI" w:hAnsi="Segoe UI"/>
          <w:sz w:val="18"/>
          <w:szCs w:val="18"/>
          <w:shd w:fill="FFFF00" w:val="clear"/>
        </w:rPr>
        <w:t>Antwortformat überprüfen</w:t>
      </w:r>
      <w:r/>
    </w:p>
    <w:tbl>
      <w:tblPr>
        <w:tblStyle w:val="Tabellenraster"/>
        <w:tblW w:w="5000" w:type="pct"/>
        <w:jc w:val="left"/>
        <w:tblInd w:w="0" w:type="dxa"/>
        <w:tblBorders/>
        <w:tblCellMar>
          <w:top w:w="0" w:type="dxa"/>
          <w:left w:w="108" w:type="dxa"/>
          <w:bottom w:w="0" w:type="dxa"/>
          <w:right w:w="108" w:type="dxa"/>
        </w:tblCellMar>
      </w:tblPr>
      <w:tblGrid>
        <w:gridCol w:w="4333"/>
        <w:gridCol w:w="1017"/>
        <w:gridCol w:w="918"/>
        <w:gridCol w:w="947"/>
        <w:gridCol w:w="909"/>
        <w:gridCol w:w="947"/>
      </w:tblGrid>
      <w:tr>
        <w:trPr>
          <w:trHeight w:val="301" w:hRule="atLeast"/>
        </w:trPr>
        <w:tc>
          <w:tcPr>
            <w:tcW w:w="4333" w:type="dxa"/>
            <w:tcBorders/>
            <w:shd w:color="auto" w:fill="auto" w:val="clear"/>
            <w:tcMar>
              <w:left w:w="108" w:type="dxa"/>
            </w:tcMar>
          </w:tcPr>
          <w:p>
            <w:pPr>
              <w:pStyle w:val="Normal"/>
              <w:spacing w:before="0" w:after="0"/>
              <w:rPr>
                <w:sz w:val="20"/>
                <w:sz w:val="20"/>
                <w:szCs w:val="20"/>
              </w:rPr>
            </w:pPr>
            <w:r>
              <w:rPr/>
            </w:r>
            <w:r/>
          </w:p>
        </w:tc>
        <w:tc>
          <w:tcPr>
            <w:tcW w:w="101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gar nicht zu</w:t>
            </w:r>
            <w:r/>
          </w:p>
        </w:tc>
        <w:tc>
          <w:tcPr>
            <w:tcW w:w="918"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eher nicht zu</w:t>
            </w:r>
            <w:r/>
          </w:p>
        </w:tc>
        <w:tc>
          <w:tcPr>
            <w:tcW w:w="94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Teils-</w:t>
            </w:r>
            <w:r/>
          </w:p>
          <w:p>
            <w:pPr>
              <w:pStyle w:val="ListParagraph"/>
              <w:spacing w:lineRule="auto" w:line="240" w:before="0" w:after="0"/>
              <w:ind w:left="0" w:hanging="0"/>
              <w:contextualSpacing/>
              <w:jc w:val="center"/>
              <w:rPr>
                <w:sz w:val="20"/>
                <w:sz w:val="20"/>
                <w:szCs w:val="20"/>
              </w:rPr>
            </w:pPr>
            <w:r>
              <w:rPr/>
              <w:t>Teils</w:t>
            </w:r>
            <w:r/>
          </w:p>
        </w:tc>
        <w:tc>
          <w:tcPr>
            <w:tcW w:w="909"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eher zu</w:t>
            </w:r>
            <w:r/>
          </w:p>
        </w:tc>
        <w:tc>
          <w:tcPr>
            <w:tcW w:w="947" w:type="dxa"/>
            <w:tcBorders/>
            <w:shd w:color="auto" w:fill="auto" w:val="clear"/>
            <w:tcMar>
              <w:left w:w="108" w:type="dxa"/>
            </w:tcMar>
          </w:tcPr>
          <w:p>
            <w:pPr>
              <w:pStyle w:val="ListParagraph"/>
              <w:spacing w:lineRule="auto" w:line="240" w:before="0" w:after="0"/>
              <w:ind w:left="0" w:hanging="0"/>
              <w:contextualSpacing/>
              <w:jc w:val="center"/>
              <w:rPr>
                <w:sz w:val="20"/>
                <w:sz w:val="20"/>
                <w:szCs w:val="20"/>
              </w:rPr>
            </w:pPr>
            <w:r>
              <w:rPr/>
              <w:t>Trifft völlig zu</w:t>
            </w:r>
            <w:r/>
          </w:p>
        </w:tc>
      </w:tr>
      <w:tr>
        <w:trPr>
          <w:trHeight w:val="567" w:hRule="atLeast"/>
        </w:trPr>
        <w:tc>
          <w:tcPr>
            <w:tcW w:w="4333" w:type="dxa"/>
            <w:tcBorders/>
            <w:shd w:color="auto" w:fill="auto" w:val="clear"/>
            <w:tcMar>
              <w:left w:w="108" w:type="dxa"/>
            </w:tcMar>
          </w:tcPr>
          <w:p>
            <w:pPr>
              <w:pStyle w:val="ListParagraph"/>
              <w:numPr>
                <w:ilvl w:val="0"/>
                <w:numId w:val="6"/>
              </w:numPr>
              <w:spacing w:lineRule="auto" w:line="240" w:before="0" w:after="0"/>
              <w:contextualSpacing/>
              <w:jc w:val="both"/>
              <w:rPr>
                <w:sz w:val="20"/>
                <w:sz w:val="20"/>
                <w:szCs w:val="20"/>
              </w:rPr>
            </w:pPr>
            <w:r>
              <w:rPr/>
              <w:t>Ich nutze jede Gelegenheit mich vor der Arbeit zu drücken.</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6"/>
              </w:numPr>
              <w:spacing w:lineRule="auto" w:line="240" w:before="0" w:after="0"/>
              <w:contextualSpacing/>
              <w:jc w:val="both"/>
              <w:rPr>
                <w:sz w:val="20"/>
                <w:sz w:val="20"/>
                <w:szCs w:val="20"/>
              </w:rPr>
            </w:pPr>
            <w:r>
              <w:rPr/>
              <w:t>Ich denke darüber nach alles hinzuschmeißen.</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6"/>
              </w:numPr>
              <w:spacing w:lineRule="auto" w:line="240" w:before="0" w:after="0"/>
              <w:contextualSpacing/>
              <w:jc w:val="both"/>
              <w:rPr>
                <w:sz w:val="20"/>
                <w:sz w:val="20"/>
                <w:szCs w:val="20"/>
              </w:rPr>
            </w:pPr>
            <w:r>
              <w:rPr/>
              <w:t>Ich strenge mich weniger an als von mir erwartet wird.</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6"/>
              </w:numPr>
              <w:spacing w:lineRule="auto" w:line="240" w:before="0" w:after="0"/>
              <w:contextualSpacing/>
              <w:jc w:val="both"/>
              <w:rPr>
                <w:sz w:val="20"/>
                <w:sz w:val="20"/>
                <w:szCs w:val="20"/>
              </w:rPr>
            </w:pPr>
            <w:r>
              <w:rPr/>
              <w:t>Ich verbringe insgesamt mehr Zeit mit Pausen, als mir zusteht.</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r>
        <w:trPr>
          <w:trHeight w:val="567" w:hRule="atLeast"/>
        </w:trPr>
        <w:tc>
          <w:tcPr>
            <w:tcW w:w="4333" w:type="dxa"/>
            <w:tcBorders/>
            <w:shd w:color="auto" w:fill="auto" w:val="clear"/>
            <w:tcMar>
              <w:left w:w="108" w:type="dxa"/>
            </w:tcMar>
          </w:tcPr>
          <w:p>
            <w:pPr>
              <w:pStyle w:val="ListParagraph"/>
              <w:numPr>
                <w:ilvl w:val="0"/>
                <w:numId w:val="6"/>
              </w:numPr>
              <w:spacing w:lineRule="auto" w:line="240" w:before="0" w:after="0"/>
              <w:contextualSpacing/>
              <w:jc w:val="both"/>
              <w:rPr>
                <w:sz w:val="20"/>
                <w:sz w:val="20"/>
                <w:szCs w:val="20"/>
              </w:rPr>
            </w:pPr>
            <w:r>
              <w:rPr/>
              <w:t>Ich verbringe bei der Arbeit viel Zeit mit Tagträumen.</w:t>
            </w:r>
            <w:r/>
          </w:p>
        </w:tc>
        <w:tc>
          <w:tcPr>
            <w:tcW w:w="1017" w:type="dxa"/>
            <w:tcBorders/>
            <w:shd w:color="auto" w:fill="auto" w:val="clear"/>
            <w:tcMar>
              <w:left w:w="108" w:type="dxa"/>
            </w:tcMar>
          </w:tcPr>
          <w:p>
            <w:pPr>
              <w:pStyle w:val="Normal"/>
              <w:spacing w:lineRule="auto" w:line="240" w:before="0" w:after="0"/>
              <w:jc w:val="center"/>
              <w:rPr>
                <w:sz w:val="20"/>
                <w:sz w:val="20"/>
                <w:szCs w:val="20"/>
              </w:rPr>
            </w:pPr>
            <w:r>
              <w:rPr/>
              <w:t>1</w:t>
            </w:r>
            <w:r/>
          </w:p>
        </w:tc>
        <w:tc>
          <w:tcPr>
            <w:tcW w:w="918" w:type="dxa"/>
            <w:tcBorders/>
            <w:shd w:color="auto" w:fill="auto" w:val="clear"/>
            <w:tcMar>
              <w:left w:w="108" w:type="dxa"/>
            </w:tcMar>
          </w:tcPr>
          <w:p>
            <w:pPr>
              <w:pStyle w:val="Normal"/>
              <w:spacing w:lineRule="auto" w:line="240" w:before="0" w:after="0"/>
              <w:jc w:val="center"/>
              <w:rPr>
                <w:sz w:val="20"/>
                <w:sz w:val="20"/>
                <w:szCs w:val="20"/>
              </w:rPr>
            </w:pPr>
            <w:r>
              <w:rPr/>
              <w:t>2</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3</w:t>
            </w:r>
            <w:r/>
          </w:p>
        </w:tc>
        <w:tc>
          <w:tcPr>
            <w:tcW w:w="909" w:type="dxa"/>
            <w:tcBorders/>
            <w:shd w:color="auto" w:fill="auto" w:val="clear"/>
            <w:tcMar>
              <w:left w:w="108" w:type="dxa"/>
            </w:tcMar>
          </w:tcPr>
          <w:p>
            <w:pPr>
              <w:pStyle w:val="Normal"/>
              <w:spacing w:lineRule="auto" w:line="240" w:before="0" w:after="0"/>
              <w:jc w:val="center"/>
              <w:rPr>
                <w:sz w:val="20"/>
                <w:sz w:val="20"/>
                <w:szCs w:val="20"/>
              </w:rPr>
            </w:pPr>
            <w:r>
              <w:rPr/>
              <w:t>4</w:t>
            </w:r>
            <w:r/>
          </w:p>
        </w:tc>
        <w:tc>
          <w:tcPr>
            <w:tcW w:w="947" w:type="dxa"/>
            <w:tcBorders/>
            <w:shd w:color="auto" w:fill="auto" w:val="clear"/>
            <w:tcMar>
              <w:left w:w="108" w:type="dxa"/>
            </w:tcMar>
          </w:tcPr>
          <w:p>
            <w:pPr>
              <w:pStyle w:val="Normal"/>
              <w:spacing w:lineRule="auto" w:line="240" w:before="0" w:after="0"/>
              <w:jc w:val="center"/>
              <w:rPr>
                <w:sz w:val="20"/>
                <w:sz w:val="20"/>
                <w:szCs w:val="20"/>
              </w:rPr>
            </w:pPr>
            <w:r>
              <w:rPr/>
              <w:t>5</w:t>
            </w:r>
            <w:r/>
          </w:p>
        </w:tc>
      </w:tr>
    </w:tbl>
    <w:p>
      <w:pPr>
        <w:pStyle w:val="Normal"/>
        <w:rPr>
          <w:sz w:val="20"/>
          <w:sz w:val="20"/>
          <w:szCs w:val="20"/>
          <w:lang w:val="en-US"/>
        </w:rPr>
      </w:pPr>
      <w:r>
        <w:rPr>
          <w:lang w:val="en-US"/>
        </w:rPr>
      </w:r>
      <w:r/>
    </w:p>
    <w:p>
      <w:pPr>
        <w:pStyle w:val="Berschrift3"/>
        <w:rPr>
          <w:lang w:val="en-US"/>
        </w:rPr>
      </w:pPr>
      <w:r>
        <w:rPr>
          <w:lang w:val="en-US"/>
        </w:rPr>
        <w:t>Work engagement [FB.WE] 9</w:t>
      </w:r>
      <w:r/>
    </w:p>
    <w:p>
      <w:pPr>
        <w:pStyle w:val="Normal"/>
        <w:tabs>
          <w:tab w:val="left" w:pos="3030" w:leader="none"/>
        </w:tabs>
        <w:rPr>
          <w:lang w:val="en-US"/>
        </w:rPr>
      </w:pPr>
      <w:r>
        <w:rPr>
          <w:lang w:val="en-US"/>
        </w:rPr>
        <w:t>UWES- aus dem UWES Manual:</w:t>
        <w:tab/>
      </w:r>
      <w:r/>
    </w:p>
    <w:p>
      <w:pPr>
        <w:pStyle w:val="Normal"/>
        <w:spacing w:lineRule="auto" w:line="240" w:before="0" w:after="0"/>
        <w:rPr>
          <w:sz w:val="24"/>
          <w:sz w:val="24"/>
          <w:szCs w:val="24"/>
          <w:rFonts w:ascii="Times New Roman" w:hAnsi="Times New Roman" w:eastAsia="Times New Roman" w:cs="Times New Roman"/>
          <w:lang w:val="en-US" w:eastAsia="de-DE"/>
        </w:rPr>
      </w:pPr>
      <w:r>
        <w:rPr>
          <w:rFonts w:eastAsia="Times New Roman" w:cs="Times New Roman" w:ascii="Times New Roman" w:hAnsi="Times New Roman"/>
          <w:sz w:val="24"/>
          <w:szCs w:val="24"/>
          <w:lang w:eastAsia="de-DE"/>
        </w:rPr>
        <w:t xml:space="preserve">Schaufeli, W.B., &amp; Bakker, A.B. (2003). </w:t>
      </w:r>
      <w:r>
        <w:rPr>
          <w:rFonts w:eastAsia="Times New Roman" w:cs="Times New Roman" w:ascii="Times New Roman" w:hAnsi="Times New Roman"/>
          <w:sz w:val="24"/>
          <w:szCs w:val="24"/>
          <w:lang w:val="en-US" w:eastAsia="de-DE"/>
        </w:rPr>
        <w:t>The Utrecht Work Engagement Scale (UWES). Test manual. Utrecht, The Netherlands: Department of Social &amp; Organizational Psychology.</w:t>
      </w:r>
      <w:r/>
    </w:p>
    <w:p>
      <w:pPr>
        <w:pStyle w:val="Normal"/>
        <w:rPr>
          <w:sz w:val="20"/>
          <w:sz w:val="20"/>
          <w:szCs w:val="20"/>
          <w:lang w:val="en-US"/>
        </w:rPr>
      </w:pPr>
      <w:r>
        <w:rPr>
          <w:lang w:val="en-US"/>
        </w:rPr>
      </w:r>
      <w:r/>
    </w:p>
    <w:p>
      <w:pPr>
        <w:pStyle w:val="Normal"/>
      </w:pPr>
      <w:r>
        <w:rPr/>
        <w:t>1. ________ Bei meiner Arbeit bin ich voll überschäumender Energie (VI1) *</w:t>
      </w:r>
      <w:r/>
    </w:p>
    <w:p>
      <w:pPr>
        <w:pStyle w:val="Normal"/>
      </w:pPr>
      <w:r>
        <w:rPr/>
        <w:t>4. ________ Beim Arbeiten fühle ich mich fit und tatkräftig (VI2)*</w:t>
      </w:r>
      <w:r/>
    </w:p>
    <w:p>
      <w:pPr>
        <w:pStyle w:val="Normal"/>
      </w:pPr>
      <w:r>
        <w:rPr/>
        <w:t>5. ________ Ich bin von meiner Arbeit begeistert (HI2)*</w:t>
      </w:r>
      <w:r/>
    </w:p>
    <w:p>
      <w:pPr>
        <w:pStyle w:val="Normal"/>
      </w:pPr>
      <w:r>
        <w:rPr/>
        <w:t>7. ________ Meine Arbeit inspiriert mich (HI3) *</w:t>
      </w:r>
      <w:r/>
    </w:p>
    <w:p>
      <w:pPr>
        <w:pStyle w:val="Normal"/>
      </w:pPr>
      <w:r>
        <w:rPr/>
        <w:t>8. ________ Wenn ich morgens aufstehe, freue ich mich auf meine Arbeit (VI3) *</w:t>
      </w:r>
      <w:r/>
    </w:p>
    <w:p>
      <w:pPr>
        <w:pStyle w:val="Normal"/>
      </w:pPr>
      <w:r>
        <w:rPr/>
        <w:t>9. ________ Ich fühle mich glücklich, wenn ich intensiv arbeite (VA3)*</w:t>
      </w:r>
      <w:r/>
    </w:p>
    <w:p>
      <w:pPr>
        <w:pStyle w:val="Normal"/>
      </w:pPr>
      <w:r>
        <w:rPr/>
        <w:t>10. ________ Ich bin stolz auf meine Arbeit (HI4)*</w:t>
      </w:r>
      <w:r/>
    </w:p>
    <w:p>
      <w:pPr>
        <w:pStyle w:val="Normal"/>
      </w:pPr>
      <w:r>
        <w:rPr/>
        <w:t>11. ________ Ich gehe völlig in meiner Arbeit auf (VA4)*</w:t>
      </w:r>
      <w:r/>
    </w:p>
    <w:p>
      <w:pPr>
        <w:pStyle w:val="Normal"/>
      </w:pPr>
      <w:r>
        <w:rPr/>
        <w:t>14. ________ Meine Arbeit reißt mich mit (VA5)*</w:t>
      </w:r>
      <w:r/>
    </w:p>
    <w:p>
      <w:pPr>
        <w:pStyle w:val="Normal"/>
      </w:pPr>
      <w:r>
        <w:rPr/>
        <w:t>* Kurzversion (UWES-9); VI= Vitalität; HI = Hingabe; AB = Absorbiertheit</w:t>
      </w:r>
      <w:r/>
    </w:p>
    <w:p>
      <w:pPr>
        <w:pStyle w:val="Normal"/>
      </w:pPr>
      <w:r>
        <w:rPr/>
        <w:t xml:space="preserve">0 nie </w:t>
        <w:tab/>
      </w:r>
      <w:r/>
    </w:p>
    <w:p>
      <w:pPr>
        <w:pStyle w:val="Normal"/>
      </w:pPr>
      <w:r>
        <w:rPr/>
        <w:t>1ein paar Mal im Jahr oder weniger</w:t>
        <w:tab/>
      </w:r>
      <w:r/>
    </w:p>
    <w:p>
      <w:pPr>
        <w:pStyle w:val="Normal"/>
      </w:pPr>
      <w:r>
        <w:rPr/>
        <w:t>2 einmal im Monat oder weniger</w:t>
      </w:r>
      <w:r/>
    </w:p>
    <w:p>
      <w:pPr>
        <w:pStyle w:val="Normal"/>
      </w:pPr>
      <w:r>
        <w:rPr/>
        <w:t>3 ein paar Mal im Monat</w:t>
      </w:r>
      <w:r/>
    </w:p>
    <w:p>
      <w:pPr>
        <w:pStyle w:val="Normal"/>
      </w:pPr>
      <w:r>
        <w:rPr/>
        <w:t>4 einmal in der Woche</w:t>
      </w:r>
      <w:r/>
    </w:p>
    <w:p>
      <w:pPr>
        <w:pStyle w:val="Normal"/>
      </w:pPr>
      <w:r>
        <w:rPr/>
        <w:t>5 ein paar Mal in der Woche</w:t>
      </w:r>
      <w:r/>
    </w:p>
    <w:p>
      <w:pPr>
        <w:pStyle w:val="Normal"/>
      </w:pPr>
      <w:r>
        <w:rPr/>
        <w:t>6 jeden Tag</w:t>
      </w:r>
      <w:r/>
    </w:p>
    <w:p>
      <w:pPr>
        <w:pStyle w:val="Normal"/>
      </w:pPr>
      <w:r>
        <w:rPr/>
      </w:r>
      <w:r/>
    </w:p>
    <w:p>
      <w:pPr>
        <w:pStyle w:val="Berschrift2"/>
      </w:pPr>
      <w:r>
        <w:rPr/>
        <w:t>Persönlichkeit/Einstellungen 31</w:t>
      </w:r>
      <w:r/>
    </w:p>
    <w:p>
      <w:pPr>
        <w:pStyle w:val="Berschrift3"/>
      </w:pPr>
      <w:r>
        <w:rPr/>
        <w:t>Big Five [big5] 10</w:t>
      </w:r>
      <w:r/>
    </w:p>
    <w:p>
      <w:pPr>
        <w:pStyle w:val="NormalWeb"/>
        <w:spacing w:before="280" w:after="0"/>
        <w:rPr>
          <w:sz w:val="22"/>
          <w:sz w:val="22"/>
          <w:szCs w:val="22"/>
          <w:rFonts w:ascii="Arial" w:hAnsi="Arial" w:cs="Arial"/>
        </w:rPr>
      </w:pPr>
      <w:r>
        <w:rPr>
          <w:rFonts w:cs="Arial" w:ascii="Arial" w:hAnsi="Arial"/>
          <w:bCs/>
          <w:sz w:val="22"/>
          <w:szCs w:val="22"/>
        </w:rPr>
        <w:t xml:space="preserve">Ich ... </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bin eher zurückhaltend, reserviert. (e-)</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schenke anderen leicht Vertrauen, glaube an das Gute im Menschen. (v-)</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bin bequem, neige zur Faulheit. (g-)</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bin entspannt, lasse mich durch Stress nicht aus der Ruhe bringen. (n-)</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habe nur wenig künstlerisches Interesse. (o+)</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gehe aus mir heraus, bin gesellig. (e+)</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neige dazu, andere zu kritisieren. (v+)</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erledige Aufgaben gründlich. (g+)</w:t>
      </w:r>
      <w:r/>
    </w:p>
    <w:p>
      <w:pPr>
        <w:pStyle w:val="NormalWeb"/>
        <w:numPr>
          <w:ilvl w:val="0"/>
          <w:numId w:val="4"/>
        </w:numPr>
        <w:spacing w:before="280" w:after="0"/>
        <w:rPr>
          <w:sz w:val="22"/>
          <w:sz w:val="22"/>
          <w:szCs w:val="22"/>
          <w:rFonts w:ascii="Arial" w:hAnsi="Arial" w:cs="Arial"/>
        </w:rPr>
      </w:pPr>
      <w:r>
        <w:rPr>
          <w:rFonts w:cs="Arial" w:ascii="Arial" w:hAnsi="Arial"/>
          <w:sz w:val="22"/>
          <w:szCs w:val="22"/>
        </w:rPr>
        <w:t>werde leicht nervös und unsicher. (n+)</w:t>
      </w:r>
      <w:r/>
    </w:p>
    <w:p>
      <w:pPr>
        <w:pStyle w:val="NormalWeb"/>
        <w:numPr>
          <w:ilvl w:val="0"/>
          <w:numId w:val="4"/>
        </w:numPr>
        <w:spacing w:before="280" w:after="0"/>
        <w:rPr>
          <w:sz w:val="22"/>
          <w:sz w:val="22"/>
          <w:szCs w:val="22"/>
          <w:rFonts w:ascii="Cambria" w:hAnsi="Cambria"/>
        </w:rPr>
      </w:pPr>
      <w:r>
        <w:rPr>
          <w:rFonts w:cs="Arial" w:ascii="Arial" w:hAnsi="Arial"/>
          <w:sz w:val="22"/>
          <w:szCs w:val="22"/>
        </w:rPr>
        <w:t>habe eine aktive Vorstellungskraft, bin phantasievoll</w:t>
      </w:r>
      <w:r>
        <w:rPr>
          <w:rFonts w:ascii="Cambria" w:hAnsi="Cambria"/>
          <w:sz w:val="22"/>
          <w:szCs w:val="22"/>
        </w:rPr>
        <w:t>. (o+)</w:t>
      </w:r>
      <w:r/>
    </w:p>
    <w:p>
      <w:pPr>
        <w:pStyle w:val="NormalWeb"/>
        <w:spacing w:before="280" w:after="0"/>
        <w:jc w:val="right"/>
        <w:rPr>
          <w:sz w:val="18"/>
          <w:b/>
          <w:sz w:val="18"/>
          <w:b/>
          <w:szCs w:val="18"/>
          <w:rFonts w:ascii="Arial" w:hAnsi="Arial" w:cs="Arial"/>
        </w:rPr>
      </w:pPr>
      <w:r>
        <w:rPr>
          <w:rFonts w:cs="Arial" w:ascii="Arial" w:hAnsi="Arial"/>
          <w:b/>
          <w:sz w:val="18"/>
          <w:szCs w:val="18"/>
        </w:rPr>
        <w:t>1 stimme gar nicht zu – 5 stimme völlig zu</w:t>
      </w:r>
      <w:r/>
    </w:p>
    <w:p>
      <w:pPr>
        <w:pStyle w:val="Normal"/>
      </w:pPr>
      <w:r>
        <w:rPr/>
      </w:r>
      <w:r/>
    </w:p>
    <w:p>
      <w:pPr>
        <w:pStyle w:val="Berschrift3"/>
      </w:pPr>
      <w:r>
        <w:rPr/>
        <w:t>SWE beruflich [self.effi] 6</w:t>
      </w:r>
      <w:r/>
    </w:p>
    <w:p>
      <w:pPr>
        <w:pStyle w:val="Normal"/>
        <w:rPr>
          <w:rFonts w:ascii="Arial" w:hAnsi="Arial" w:cs="Arial"/>
        </w:rPr>
      </w:pPr>
      <w:r>
        <w:rPr>
          <w:rFonts w:cs="Arial" w:ascii="Arial" w:hAnsi="Arial"/>
          <w:lang w:val="fr-FR"/>
        </w:rPr>
        <w:t xml:space="preserve">Schyns, B., &amp; von Collani, G. (2009). </w:t>
      </w:r>
      <w:r>
        <w:rPr>
          <w:rFonts w:cs="Arial" w:ascii="Arial" w:hAnsi="Arial"/>
        </w:rPr>
        <w:t>Berufliche Selbstwirksamkeitserwartung. In A. Glöckner-Rist (Hrsg.), Zusammenstellung sozialwissenschaftlicher Items und Skalen. ZIS Version 13.00. Bonn: GESIS. (Aufnahme der Dokumentation: ZIS 4.00, 1999b., Umfassende Überarbeitung der Dokumentation: ZIS 7.00, 2003.)</w:t>
      </w:r>
      <w:r/>
    </w:p>
    <w:p>
      <w:pPr>
        <w:pStyle w:val="Normal"/>
        <w:rPr>
          <w:sz w:val="18"/>
          <w:sz w:val="18"/>
          <w:szCs w:val="18"/>
          <w:rFonts w:ascii="Arial" w:hAnsi="Arial" w:cs="Arial"/>
        </w:rPr>
      </w:pPr>
      <w:r>
        <w:rPr>
          <w:rFonts w:cs="Arial" w:ascii="Arial" w:hAnsi="Arial"/>
          <w:sz w:val="18"/>
          <w:szCs w:val="18"/>
        </w:rPr>
        <w:t xml:space="preserve">Für Übersetzungen, die verwenden die 6-Item-kurzversion: </w:t>
      </w:r>
      <w:r/>
    </w:p>
    <w:p>
      <w:pPr>
        <w:pStyle w:val="Normal"/>
        <w:rPr>
          <w:sz w:val="18"/>
          <w:sz w:val="18"/>
          <w:szCs w:val="18"/>
          <w:rFonts w:ascii="Arial" w:hAnsi="Arial" w:cs="Arial"/>
        </w:rPr>
      </w:pPr>
      <w:r>
        <w:rPr>
          <w:rFonts w:cs="Arial" w:ascii="Arial" w:hAnsi="Arial"/>
          <w:sz w:val="18"/>
          <w:szCs w:val="18"/>
          <w:lang w:val="fr-FR"/>
        </w:rPr>
        <w:t xml:space="preserve">Rigotti, T., Schyns, b. &amp; Mohr, G. (2008). </w:t>
      </w:r>
      <w:r>
        <w:rPr>
          <w:rFonts w:cs="Arial" w:ascii="Arial" w:hAnsi="Arial"/>
          <w:sz w:val="18"/>
          <w:szCs w:val="18"/>
          <w:lang w:val="en-US"/>
        </w:rPr>
        <w:t xml:space="preserve">A Short Version of the Occupational Self-Efficacy Scale: Structural and Construct Validity Across Five Countries. </w:t>
      </w:r>
      <w:r>
        <w:rPr>
          <w:rFonts w:cs="Arial" w:ascii="Arial" w:hAnsi="Arial"/>
          <w:sz w:val="18"/>
          <w:szCs w:val="18"/>
        </w:rPr>
        <w:t>Journal of Career Assessment, 16(2), 238–255.</w:t>
      </w:r>
      <w:r/>
    </w:p>
    <w:p>
      <w:pPr>
        <w:pStyle w:val="Normal"/>
        <w:rPr>
          <w:sz w:val="18"/>
          <w:sz w:val="18"/>
          <w:szCs w:val="18"/>
          <w:rFonts w:ascii="Arial" w:hAnsi="Arial" w:eastAsia="Calibri" w:cs="Arial"/>
        </w:rPr>
      </w:pPr>
      <w:r>
        <w:rPr>
          <w:rFonts w:cs="Arial" w:ascii="Arial" w:hAnsi="Arial"/>
          <w:sz w:val="18"/>
          <w:szCs w:val="18"/>
        </w:rPr>
        <w:t>Kurzversion:</w:t>
      </w:r>
      <w:r/>
    </w:p>
    <w:p>
      <w:pPr>
        <w:pStyle w:val="Normal"/>
        <w:numPr>
          <w:ilvl w:val="0"/>
          <w:numId w:val="5"/>
        </w:numPr>
        <w:spacing w:lineRule="auto" w:line="240" w:before="0" w:after="0"/>
        <w:ind w:left="540" w:hanging="360"/>
        <w:rPr>
          <w:sz w:val="22"/>
          <w:sz w:val="22"/>
          <w:szCs w:val="22"/>
          <w:rFonts w:ascii="Arial" w:hAnsi="Arial" w:cs="Arial"/>
        </w:rPr>
      </w:pPr>
      <w:r>
        <w:rPr>
          <w:rFonts w:cs="Arial" w:ascii="Arial" w:hAnsi="Arial"/>
          <w:sz w:val="22"/>
          <w:szCs w:val="22"/>
        </w:rPr>
        <w:t xml:space="preserve">Beruflichen Schwierigkeiten sehe ich gelassen entgegen, weil ich mich immer auf meine  Fähigkeiten verlassen kann. </w:t>
      </w:r>
      <w:r/>
    </w:p>
    <w:p>
      <w:pPr>
        <w:pStyle w:val="Normal"/>
        <w:numPr>
          <w:ilvl w:val="0"/>
          <w:numId w:val="5"/>
        </w:numPr>
        <w:spacing w:lineRule="auto" w:line="240" w:before="0" w:after="0"/>
        <w:ind w:left="540" w:hanging="360"/>
        <w:rPr>
          <w:sz w:val="22"/>
          <w:sz w:val="22"/>
          <w:szCs w:val="22"/>
          <w:rFonts w:ascii="Arial" w:hAnsi="Arial" w:cs="Arial"/>
        </w:rPr>
      </w:pPr>
      <w:r>
        <w:rPr>
          <w:rFonts w:cs="Arial" w:ascii="Arial" w:hAnsi="Arial"/>
          <w:sz w:val="22"/>
          <w:szCs w:val="22"/>
        </w:rPr>
        <w:t xml:space="preserve">Wenn ich bei der Arbeit mit einem Problem konfrontiert werden, habe ich meist mehrere Ideen, wie ich damit fertig werde. </w:t>
      </w:r>
      <w:r/>
    </w:p>
    <w:p>
      <w:pPr>
        <w:pStyle w:val="Normal"/>
        <w:numPr>
          <w:ilvl w:val="0"/>
          <w:numId w:val="5"/>
        </w:numPr>
        <w:spacing w:lineRule="auto" w:line="240" w:before="0" w:after="0"/>
        <w:ind w:left="540" w:hanging="360"/>
        <w:rPr>
          <w:sz w:val="22"/>
          <w:sz w:val="22"/>
          <w:szCs w:val="22"/>
          <w:rFonts w:ascii="Arial" w:hAnsi="Arial" w:cs="Arial"/>
        </w:rPr>
      </w:pPr>
      <w:r>
        <w:rPr>
          <w:rFonts w:cs="Arial" w:ascii="Arial" w:hAnsi="Arial"/>
          <w:sz w:val="22"/>
          <w:szCs w:val="22"/>
        </w:rPr>
        <w:t xml:space="preserve">Was auch immer in meinem Berufsleben passiert, ich werde schon klarkommen. </w:t>
      </w:r>
      <w:r/>
    </w:p>
    <w:p>
      <w:pPr>
        <w:pStyle w:val="Normal"/>
        <w:numPr>
          <w:ilvl w:val="0"/>
          <w:numId w:val="5"/>
        </w:numPr>
        <w:spacing w:lineRule="auto" w:line="240" w:before="0" w:after="0"/>
        <w:ind w:left="540" w:hanging="360"/>
        <w:rPr>
          <w:sz w:val="22"/>
          <w:sz w:val="22"/>
          <w:szCs w:val="22"/>
          <w:rFonts w:ascii="Arial" w:hAnsi="Arial" w:cs="Arial"/>
        </w:rPr>
      </w:pPr>
      <w:r>
        <w:rPr>
          <w:rFonts w:cs="Arial" w:ascii="Arial" w:hAnsi="Arial"/>
          <w:sz w:val="22"/>
          <w:szCs w:val="22"/>
        </w:rPr>
        <w:t xml:space="preserve">Durch meine vergangenen beruflichen Erfahrungen bin ich gut auf meine berufliche Zukunft vorbereitet. </w:t>
      </w:r>
      <w:r/>
    </w:p>
    <w:p>
      <w:pPr>
        <w:pStyle w:val="Normal"/>
        <w:numPr>
          <w:ilvl w:val="0"/>
          <w:numId w:val="5"/>
        </w:numPr>
        <w:spacing w:lineRule="auto" w:line="240" w:before="0" w:after="0"/>
        <w:ind w:left="540" w:hanging="360"/>
        <w:rPr>
          <w:sz w:val="22"/>
          <w:sz w:val="22"/>
          <w:szCs w:val="22"/>
          <w:rFonts w:ascii="Arial" w:hAnsi="Arial" w:cs="Arial"/>
        </w:rPr>
      </w:pPr>
      <w:r>
        <w:rPr>
          <w:rFonts w:cs="Arial" w:ascii="Arial" w:hAnsi="Arial"/>
          <w:sz w:val="22"/>
          <w:szCs w:val="22"/>
        </w:rPr>
        <w:t xml:space="preserve">Ich erreiche die beruflichen Ziele, die ich mir setze. </w:t>
      </w:r>
      <w:r/>
    </w:p>
    <w:p>
      <w:pPr>
        <w:pStyle w:val="Normal"/>
        <w:numPr>
          <w:ilvl w:val="0"/>
          <w:numId w:val="5"/>
        </w:numPr>
        <w:spacing w:lineRule="auto" w:line="240" w:before="0" w:after="0"/>
        <w:ind w:left="540" w:hanging="360"/>
        <w:rPr>
          <w:sz w:val="22"/>
          <w:sz w:val="22"/>
          <w:szCs w:val="22"/>
          <w:rFonts w:ascii="Arial" w:hAnsi="Arial" w:cs="Arial"/>
        </w:rPr>
      </w:pPr>
      <w:r>
        <w:rPr>
          <w:rFonts w:cs="Arial" w:ascii="Arial" w:hAnsi="Arial"/>
          <w:sz w:val="22"/>
          <w:szCs w:val="22"/>
        </w:rPr>
        <w:t xml:space="preserve">Ich fühle mich den meisten beruflichen Anforderungen gewachsen. </w:t>
      </w:r>
      <w:r/>
    </w:p>
    <w:p>
      <w:pPr>
        <w:pStyle w:val="Normal"/>
        <w:jc w:val="right"/>
        <w:rPr>
          <w:sz w:val="18"/>
          <w:b/>
          <w:sz w:val="18"/>
          <w:b/>
          <w:szCs w:val="18"/>
          <w:rFonts w:ascii="Arial" w:hAnsi="Arial" w:cs="Arial"/>
        </w:rPr>
      </w:pPr>
      <w:r>
        <w:rPr>
          <w:rFonts w:cs="Arial" w:ascii="Arial" w:hAnsi="Arial"/>
          <w:b/>
          <w:sz w:val="18"/>
          <w:szCs w:val="18"/>
        </w:rPr>
      </w:r>
      <w:r/>
    </w:p>
    <w:p>
      <w:pPr>
        <w:pStyle w:val="Normal"/>
        <w:jc w:val="right"/>
      </w:pPr>
      <w:r>
        <w:rPr>
          <w:rFonts w:cs="Arial" w:ascii="Arial" w:hAnsi="Arial"/>
          <w:b/>
          <w:sz w:val="18"/>
          <w:szCs w:val="18"/>
        </w:rPr>
        <w:t xml:space="preserve">6-stufige Ratingskala mit der Benennung der </w:t>
      </w:r>
      <w:r>
        <w:rPr>
          <w:b/>
        </w:rPr>
        <w:t>Endpunkte (1 = stimmt überhaupt nicht …. 6 stimmt völlig)</w:t>
      </w:r>
      <w:r/>
    </w:p>
    <w:p>
      <w:pPr>
        <w:pStyle w:val="Normal"/>
      </w:pPr>
      <w:r>
        <w:rPr/>
      </w:r>
      <w:r/>
    </w:p>
    <w:p>
      <w:pPr>
        <w:pStyle w:val="Berschrift3"/>
      </w:pPr>
      <w:r>
        <w:rPr/>
        <w:t>Zeitmanagement [time.manag] 9</w:t>
      </w:r>
      <w:r/>
    </w:p>
    <w:p>
      <w:pPr>
        <w:pStyle w:val="Normal"/>
      </w:pPr>
      <w:r>
        <w:rPr>
          <w:rFonts w:cs="Segoe UI" w:ascii="Segoe UI" w:hAnsi="Segoe UI"/>
          <w:sz w:val="18"/>
          <w:szCs w:val="18"/>
        </w:rPr>
        <w:t xml:space="preserve">Gevers, J., Mohammed, S., &amp; Baytalskaya, N. (2013). </w:t>
      </w:r>
      <w:r>
        <w:rPr>
          <w:rFonts w:cs="Segoe UI" w:ascii="Segoe UI" w:hAnsi="Segoe UI"/>
          <w:sz w:val="18"/>
          <w:szCs w:val="18"/>
          <w:lang w:val="en-US"/>
        </w:rPr>
        <w:t xml:space="preserve">The Conceptualisation and Measurement of Pacing Styles. </w:t>
      </w:r>
      <w:r>
        <w:rPr>
          <w:rFonts w:cs="Segoe UI" w:ascii="Segoe UI" w:hAnsi="Segoe UI"/>
          <w:i/>
          <w:iCs/>
          <w:sz w:val="18"/>
          <w:szCs w:val="18"/>
        </w:rPr>
        <w:t>Applied Psychology</w:t>
      </w:r>
      <w:r>
        <w:rPr>
          <w:rFonts w:cs="Segoe UI" w:ascii="Segoe UI" w:hAnsi="Segoe UI"/>
          <w:sz w:val="18"/>
          <w:szCs w:val="18"/>
        </w:rPr>
        <w:t xml:space="preserve">, n/a. doi:10.1111/apps.12016  </w:t>
      </w:r>
      <w:r/>
    </w:p>
    <w:p>
      <w:pPr>
        <w:pStyle w:val="Normal"/>
      </w:pPr>
      <w:r>
        <w:rPr/>
        <w:t>"1 stimme überhaupt nicht zu - 2 stimme nicht zu - 3 neutral (stimme weder zu noch nicht zu) - 4 stimme zu - 5 stimme vollkommen zu "</w:t>
      </w:r>
      <w:r/>
    </w:p>
    <w:p>
      <w:pPr>
        <w:pStyle w:val="Normal"/>
      </w:pPr>
      <w:r>
        <w:rPr/>
        <w:t>Wenn Sie an einem Projekt oder einer Aufgabe mit Zeitlimit arbeiten, wie verteilen Sie dann normalerweise Ihre Arbeitslast von dem Moment an, in dem Sie die Aufgabe erhalten bis zur eigentlichen Deadline? Bitte geben Sie im Folgenden an, inwieweit Sie den Aussagen zustimmen. Beschreiben Sie sich dabei so, wie Sie sich aktuell verhalten und nicht, wie Sie sich wünschen würden, sich in Zukunft zu verhalten. (modifiziert nach Gevers et al., 2013)</w:t>
      </w:r>
      <w:r/>
    </w:p>
    <w:p>
      <w:pPr>
        <w:pStyle w:val="Normal"/>
      </w:pPr>
      <w:r>
        <w:rPr/>
        <w:t xml:space="preserve">1. Die meiste Arbeit erledige ich in einer relativ kurzen Zeit vor der eigentlichen Deadline. </w:t>
      </w:r>
      <w:r/>
    </w:p>
    <w:p>
      <w:pPr>
        <w:pStyle w:val="Normal"/>
      </w:pPr>
      <w:r>
        <w:rPr/>
        <w:t xml:space="preserve">2. Ich arbeite kontinuierlich an Aufgaben, wobei ich die Arbeit gleichmäßig über die Zeit verteile (z.B. 3 Stunden pro Woche bis zur Deadline).   </w:t>
      </w:r>
      <w:r/>
    </w:p>
    <w:p>
      <w:pPr>
        <w:pStyle w:val="Normal"/>
      </w:pPr>
      <w:r>
        <w:rPr/>
        <w:t xml:space="preserve">3. Die Anstrengung, die ich in Projekte stecke, ist zu Beginn hoch, in der Mitte niedrig und gegen Ende hin wieder hoch. </w:t>
      </w:r>
      <w:r/>
    </w:p>
    <w:p>
      <w:pPr>
        <w:pStyle w:val="Normal"/>
      </w:pPr>
      <w:r>
        <w:rPr/>
        <w:t>4. In Projekten stelle ich nur wenig fertig, bis das eigentliche Fälligkeitsdatum nahe ist.</w:t>
      </w:r>
      <w:r/>
    </w:p>
    <w:p>
      <w:pPr>
        <w:pStyle w:val="Normal"/>
      </w:pPr>
      <w:r>
        <w:rPr/>
        <w:t xml:space="preserve">5. Die meiste Anstrengung erbringe ich zu Beginn und gegen Ende von Projekten. </w:t>
      </w:r>
      <w:r/>
    </w:p>
    <w:p>
      <w:pPr>
        <w:pStyle w:val="Normal"/>
      </w:pPr>
      <w:r>
        <w:rPr/>
        <w:t xml:space="preserve">6. Ich teile meine Arbeitsgeschwindigkeit in Projekten so ein, dass ich jeden Tag oder jede Woche ein bisschen arbeite, anstatt mehrere Stunden auf einmal zu arbeiten.  </w:t>
      </w:r>
      <w:r/>
    </w:p>
    <w:p>
      <w:pPr>
        <w:pStyle w:val="Normal"/>
      </w:pPr>
      <w:r>
        <w:rPr/>
        <w:t>7. Normalerweise arbeite ich so lange nicht, bis Zeitdruck  wegen einer sich nähernden Deadline besteht.</w:t>
      </w:r>
      <w:r/>
    </w:p>
    <w:p>
      <w:pPr>
        <w:pStyle w:val="Normal"/>
      </w:pPr>
      <w:r>
        <w:rPr/>
        <w:t xml:space="preserve">8. Ich arbeite langsam aber stetig, um Aufgaben zu vollenden. </w:t>
      </w:r>
      <w:r/>
    </w:p>
    <w:p>
      <w:pPr>
        <w:pStyle w:val="Normal"/>
      </w:pPr>
      <w:r>
        <w:rPr/>
        <w:t>9. Ich strenge mich sowohl zu Beginn einer Aufgabe als auch direkt vor der eigentlichen Deadline mehr an, in der Mitte des Arbeitszyklusbin ich jedoch weniger aktiv.</w:t>
      </w:r>
      <w:r/>
    </w:p>
    <w:p>
      <w:pPr>
        <w:pStyle w:val="Normal"/>
        <w:rPr>
          <w:lang w:val="en-US"/>
        </w:rPr>
      </w:pPr>
      <w:r>
        <w:rPr>
          <w:lang w:val="en-US"/>
        </w:rPr>
        <w:t>Steady action pacing style – SAPS: 2, 6, 8</w:t>
      </w:r>
      <w:r/>
    </w:p>
    <w:p>
      <w:pPr>
        <w:pStyle w:val="Normal"/>
        <w:rPr>
          <w:lang w:val="en-US"/>
        </w:rPr>
      </w:pPr>
      <w:r>
        <w:rPr>
          <w:lang w:val="en-US"/>
        </w:rPr>
        <w:t>Deadline action pacing style –DAPS: 1, 4, 7</w:t>
      </w:r>
      <w:r/>
    </w:p>
    <w:p>
      <w:pPr>
        <w:pStyle w:val="Normal"/>
        <w:rPr>
          <w:lang w:val="en-US"/>
        </w:rPr>
      </w:pPr>
      <w:r>
        <w:rPr>
          <w:lang w:val="en-US"/>
        </w:rPr>
        <w:t>U-shaped action pacing style – UAPS: 3, 5, 8</w:t>
      </w:r>
      <w:r/>
    </w:p>
    <w:p>
      <w:pPr>
        <w:pStyle w:val="Normal"/>
        <w:rPr>
          <w:sz w:val="20"/>
          <w:sz w:val="20"/>
          <w:szCs w:val="20"/>
          <w:lang w:val="en-US"/>
        </w:rPr>
      </w:pPr>
      <w:r>
        <w:rPr>
          <w:lang w:val="en-US"/>
        </w:rPr>
      </w:r>
      <w:r/>
    </w:p>
    <w:p>
      <w:pPr>
        <w:pStyle w:val="Berschrift3"/>
      </w:pPr>
      <w:r>
        <w:rPr/>
        <w:t>Organisational commitment, affektiv [OCA] 5</w:t>
      </w:r>
      <w:r/>
    </w:p>
    <w:p>
      <w:pPr>
        <w:pStyle w:val="Normal"/>
        <w:spacing w:lineRule="auto" w:line="240" w:before="0" w:after="0"/>
        <w:rPr>
          <w:sz w:val="24"/>
          <w:sz w:val="24"/>
          <w:szCs w:val="24"/>
          <w:rFonts w:ascii="Times New Roman" w:hAnsi="Times New Roman" w:eastAsia="Times New Roman" w:cs="Times New Roman"/>
          <w:lang w:eastAsia="de-DE"/>
        </w:rPr>
      </w:pPr>
      <w:r>
        <w:rPr>
          <w:rFonts w:eastAsia="Times New Roman" w:cs="Times New Roman" w:ascii="Times New Roman" w:hAnsi="Times New Roman"/>
          <w:sz w:val="24"/>
          <w:szCs w:val="24"/>
          <w:lang w:eastAsia="de-DE"/>
        </w:rPr>
      </w:r>
      <w:r/>
    </w:p>
    <w:p>
      <w:pPr>
        <w:pStyle w:val="Normal"/>
      </w:pPr>
      <w:r>
        <w:rPr/>
        <w:t xml:space="preserve">Felfe, J. &amp; Franke, F. (2012). </w:t>
      </w:r>
      <w:r>
        <w:rPr>
          <w:i/>
        </w:rPr>
        <w:t>Commitment-Skalen (COMMIT). Fragebogen zur Erfassung von Commitment gegenüber Organisationen, Beruf/Tätigkeit, Team, Führungskraft und Beschäftigungsform</w:t>
      </w:r>
      <w:r>
        <w:rPr/>
        <w:t>. Bern: Verlag Hans Huber.</w:t>
      </w:r>
      <w:r/>
    </w:p>
    <w:p>
      <w:pPr>
        <w:pStyle w:val="Normal"/>
        <w:rPr>
          <w:lang w:val="en-US"/>
        </w:rPr>
      </w:pPr>
      <w:r>
        <w:rPr>
          <w:lang w:val="en-US"/>
        </w:rPr>
        <w:t>Organisationales Commitment, affektiv / Organizational commitment, affective</w:t>
      </w:r>
      <w:r/>
    </w:p>
    <w:tbl>
      <w:tblPr>
        <w:tblW w:w="914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425"/>
        <w:gridCol w:w="4357"/>
        <w:gridCol w:w="4360"/>
      </w:tblGrid>
      <w:tr>
        <w:trPr/>
        <w:tc>
          <w:tcPr>
            <w:tcW w:w="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1</w:t>
            </w: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Ich wäre sehr froh, mein weiteres Arbeitsleben in dieser Organisation verbringen zu können.</w:t>
            </w:r>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b/>
                <w:sz w:val="18"/>
                <w:b/>
                <w:lang w:val="en-US"/>
              </w:rPr>
            </w:pPr>
            <w:r>
              <w:rPr>
                <w:sz w:val="18"/>
                <w:lang w:val="en-US"/>
              </w:rPr>
              <w:t>I would be happy to spend the rest of my career with this organization.</w:t>
            </w:r>
            <w:r/>
          </w:p>
        </w:tc>
      </w:tr>
      <w:tr>
        <w:trPr/>
        <w:tc>
          <w:tcPr>
            <w:tcW w:w="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2</w:t>
            </w: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i/>
                <w:sz w:val="18"/>
                <w:i/>
              </w:rPr>
            </w:pPr>
            <w:r>
              <w:rPr>
                <w:sz w:val="18"/>
              </w:rPr>
              <w:t>Ich bin stolz darauf, dieser Organisation anzugehören.</w:t>
            </w:r>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Kopfzeile"/>
              <w:rPr>
                <w:sz w:val="18"/>
                <w:sz w:val="18"/>
                <w:lang w:val="en-US"/>
              </w:rPr>
            </w:pPr>
            <w:r>
              <w:rPr>
                <w:sz w:val="18"/>
                <w:lang w:val="en-US"/>
              </w:rPr>
              <w:t>I’m proud to be part of this organization.</w:t>
            </w:r>
            <w:r/>
          </w:p>
        </w:tc>
      </w:tr>
      <w:tr>
        <w:trPr/>
        <w:tc>
          <w:tcPr>
            <w:tcW w:w="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3</w:t>
            </w: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Ich denke, dass meine Wertvorstellungen zu denen der Organisation passen.</w:t>
            </w:r>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Kopfzeile"/>
              <w:rPr>
                <w:sz w:val="18"/>
                <w:sz w:val="18"/>
                <w:lang w:val="en-US"/>
              </w:rPr>
            </w:pPr>
            <w:r>
              <w:rPr>
                <w:sz w:val="18"/>
                <w:lang w:val="en-US"/>
              </w:rPr>
              <w:t>I think my personal values are congruent to those held by the organization.</w:t>
            </w:r>
            <w:r/>
          </w:p>
        </w:tc>
      </w:tr>
      <w:tr>
        <w:trPr/>
        <w:tc>
          <w:tcPr>
            <w:tcW w:w="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4</w:t>
            </w: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Ich fühle mich emotional nicht sonderlich mit dieser Organisation verbunden.</w:t>
            </w:r>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lang w:val="en-US"/>
              </w:rPr>
            </w:pPr>
            <w:r>
              <w:rPr>
                <w:sz w:val="18"/>
                <w:lang w:val="en-US"/>
              </w:rPr>
              <w:t>I do not feel “emotionally attached” to this organization.</w:t>
            </w:r>
            <w:r/>
          </w:p>
        </w:tc>
      </w:tr>
      <w:tr>
        <w:trPr/>
        <w:tc>
          <w:tcPr>
            <w:tcW w:w="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5</w:t>
            </w: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rPr>
            </w:pPr>
            <w:r>
              <w:rPr>
                <w:sz w:val="18"/>
              </w:rPr>
              <w:t>Ich empfinde ein starkes Gefühl der Zugehörigkeit zu meiner Organisation.</w:t>
            </w:r>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rPr>
                <w:sz w:val="18"/>
                <w:sz w:val="18"/>
                <w:lang w:val="en-US"/>
              </w:rPr>
            </w:pPr>
            <w:r>
              <w:rPr>
                <w:sz w:val="18"/>
                <w:lang w:val="en-US"/>
              </w:rPr>
              <w:t>I do not feel a strong sense of “belonging” to my organization.</w:t>
            </w:r>
            <w:r/>
          </w:p>
        </w:tc>
      </w:tr>
    </w:tbl>
    <w:p>
      <w:pPr>
        <w:pStyle w:val="Caption"/>
        <w:spacing w:before="0" w:after="0"/>
        <w:rPr>
          <w:sz w:val="18"/>
          <w:sz w:val="18"/>
          <w:color w:val="00000A"/>
        </w:rPr>
      </w:pPr>
      <w:r>
        <w:rPr>
          <w:color w:val="00000A"/>
          <w:sz w:val="18"/>
        </w:rPr>
        <w:t>2 REKODIERT</w:t>
      </w:r>
      <w:r/>
    </w:p>
    <w:p>
      <w:pPr>
        <w:pStyle w:val="Normal"/>
      </w:pPr>
      <w:r>
        <w:rPr/>
        <w:t>Trifft nicht zu 1, 2, 3, 4, 5 trifft zu</w:t>
      </w:r>
      <w:r/>
    </w:p>
    <w:sectPr>
      <w:footerReference w:type="default" r:id="rId21"/>
      <w:type w:val="nextPage"/>
      <w:pgSz w:w="11906" w:h="16838"/>
      <w:pgMar w:left="1417" w:right="1417" w:header="0" w:top="1417" w:footer="708"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Tahoma">
    <w:charset w:val="01"/>
    <w:family w:val="roman"/>
    <w:pitch w:val="default"/>
  </w:font>
  <w:font w:name="Arial">
    <w:charset w:val="01"/>
    <w:family w:val="roman"/>
    <w:pitch w:val="default"/>
  </w:font>
  <w:font w:name="Garamond">
    <w:charset w:val="01"/>
    <w:family w:val="roman"/>
    <w:pitch w:val="default"/>
  </w:font>
  <w:font w:name="Wingdings">
    <w:charset w:val="01"/>
    <w:family w:val="roman"/>
    <w:pitch w:val="default"/>
  </w:font>
  <w:font w:name="Segoe UI">
    <w:charset w:val="01"/>
    <w:family w:val="roman"/>
    <w:pitch w:val="default"/>
  </w:font>
  <w:font w:name="AdvP41153C">
    <w:charset w:val="01"/>
    <w:family w:val="roman"/>
    <w:pitch w:val="default"/>
  </w:font>
  <w:font w:name="AdvP4B2E3F">
    <w:charset w:val="01"/>
    <w:family w:val="roman"/>
    <w:pitch w:val="default"/>
  </w:font>
  <w:font w:name="AdvTimes">
    <w:charset w:val="01"/>
    <w:family w:val="roman"/>
    <w:pitch w:val="default"/>
  </w:font>
  <w:font w:name="AdvPS8E9A">
    <w:charset w:val="01"/>
    <w:family w:val="roman"/>
    <w:pitch w:val="default"/>
  </w:font>
  <w:font w:name="Garamond-Book">
    <w:charset w:val="01"/>
    <w:family w:val="roman"/>
    <w:pitch w:val="default"/>
  </w:font>
  <w:font w:name="Garamond-BookItalic">
    <w:charset w:val="01"/>
    <w:family w:val="roman"/>
    <w:pitch w:val="default"/>
  </w:font>
  <w:font w:name="Symbol">
    <w:charset w:val="01"/>
    <w:family w:val="roman"/>
    <w:pitch w:val="default"/>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uzeile"/>
          <w:jc w:val="center"/>
        </w:pPr>
        <w:r>
          <w:rPr/>
          <w:fldChar w:fldCharType="begin"/>
        </w:r>
        <w:r>
          <w:instrText> PAGE </w:instrText>
        </w:r>
        <w:r>
          <w:fldChar w:fldCharType="separate"/>
        </w:r>
        <w:r>
          <w:t>27</w:t>
        </w:r>
        <w:r>
          <w:fldChar w:fldCharType="end"/>
        </w:r>
        <w:r/>
      </w:p>
    </w:sdtContent>
  </w:sdt>
  <w:p>
    <w:pPr>
      <w:pStyle w:val="Fuzeile"/>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i w:val="fals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2340"/>
        </w:tabs>
        <w:ind w:left="23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2"/>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0" w:name="caption"/>
    <w:lsdException w:qFormat="1" w:semiHidden="0" w:unhideWhenUsed="0" w:uiPriority="10" w:name="Title"/>
    <w:lsdException w:uiPriority="1" w:name="Default Paragraph Font"/>
    <w:lsdException w:uiPriority="0" w:name="Body Text Inde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583ff3"/>
    <w:pPr>
      <w:widowControl/>
      <w:suppressAutoHyphens w:val="true"/>
      <w:bidi w:val="0"/>
      <w:spacing w:lineRule="auto" w:line="276" w:before="200" w:after="200"/>
      <w:jc w:val="left"/>
    </w:pPr>
    <w:rPr>
      <w:rFonts w:ascii="Calibri" w:hAnsi="Calibri" w:eastAsia="" w:cs="" w:asciiTheme="minorHAnsi" w:cstheme="minorBidi" w:eastAsiaTheme="minorEastAsia" w:hAnsiTheme="minorHAnsi"/>
      <w:color w:val="auto"/>
      <w:sz w:val="20"/>
      <w:szCs w:val="20"/>
      <w:lang w:val="de-DE" w:eastAsia="en-US" w:bidi="ar-SA"/>
    </w:rPr>
  </w:style>
  <w:style w:type="paragraph" w:styleId="Berschrift1">
    <w:name w:val="Überschrift 1"/>
    <w:basedOn w:val="Normal"/>
    <w:next w:val="Normal"/>
    <w:link w:val="berschrift1Zchn"/>
    <w:uiPriority w:val="9"/>
    <w:qFormat/>
    <w:rsid w:val="00583ff3"/>
    <w:pPr>
      <w:pBdr>
        <w:top w:val="single" w:sz="24" w:space="0" w:color="4F81BD"/>
        <w:left w:val="single" w:sz="24" w:space="0" w:color="4F81BD"/>
        <w:bottom w:val="single" w:sz="24" w:space="0" w:color="4F81BD"/>
        <w:right w:val="single" w:sz="24" w:space="0" w:color="4F81BD"/>
      </w:pBdr>
      <w:shd w:fill="4F81BD" w:val="clear"/>
      <w:spacing w:before="200" w:after="0"/>
      <w:outlineLvl w:val="0"/>
    </w:pPr>
    <w:rPr>
      <w:b/>
      <w:bCs/>
      <w:caps/>
      <w:color w:val="FFFFFF" w:themeColor="background1"/>
      <w:spacing w:val="15"/>
      <w:sz w:val="22"/>
      <w:szCs w:val="22"/>
    </w:rPr>
  </w:style>
  <w:style w:type="paragraph" w:styleId="Berschrift2">
    <w:name w:val="Überschrift 2"/>
    <w:basedOn w:val="Normal"/>
    <w:next w:val="Normal"/>
    <w:link w:val="berschrift2Zchn"/>
    <w:uiPriority w:val="9"/>
    <w:unhideWhenUsed/>
    <w:qFormat/>
    <w:rsid w:val="00583ff3"/>
    <w:pPr>
      <w:pBdr>
        <w:top w:val="single" w:sz="24" w:space="0" w:color="DBE5F1"/>
        <w:left w:val="single" w:sz="24" w:space="0" w:color="DBE5F1"/>
        <w:bottom w:val="single" w:sz="24" w:space="0" w:color="DBE5F1"/>
        <w:right w:val="single" w:sz="24" w:space="0" w:color="DBE5F1"/>
      </w:pBdr>
      <w:shd w:fill="DBE5F1" w:val="clear"/>
      <w:spacing w:before="200" w:after="0"/>
      <w:outlineLvl w:val="1"/>
    </w:pPr>
    <w:rPr>
      <w:caps/>
      <w:spacing w:val="15"/>
      <w:sz w:val="22"/>
      <w:szCs w:val="22"/>
    </w:rPr>
  </w:style>
  <w:style w:type="paragraph" w:styleId="Berschrift3">
    <w:name w:val="Überschrift 3"/>
    <w:basedOn w:val="Normal"/>
    <w:next w:val="Normal"/>
    <w:link w:val="berschrift3Zchn"/>
    <w:uiPriority w:val="9"/>
    <w:unhideWhenUsed/>
    <w:qFormat/>
    <w:rsid w:val="00583ff3"/>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Berschrift4">
    <w:name w:val="Überschrift 4"/>
    <w:basedOn w:val="Normal"/>
    <w:next w:val="Normal"/>
    <w:link w:val="berschrift4Zchn"/>
    <w:uiPriority w:val="9"/>
    <w:unhideWhenUsed/>
    <w:qFormat/>
    <w:rsid w:val="00583ff3"/>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Berschrift5">
    <w:name w:val="Überschrift 5"/>
    <w:basedOn w:val="Normal"/>
    <w:next w:val="Normal"/>
    <w:link w:val="berschrift5Zchn"/>
    <w:uiPriority w:val="9"/>
    <w:semiHidden/>
    <w:unhideWhenUsed/>
    <w:qFormat/>
    <w:rsid w:val="00583ff3"/>
    <w:pPr>
      <w:pBdr>
        <w:bottom w:val="single" w:sz="6" w:space="1" w:color="4F81BD"/>
      </w:pBdr>
      <w:spacing w:before="300" w:after="0"/>
      <w:outlineLvl w:val="4"/>
    </w:pPr>
    <w:rPr>
      <w:caps/>
      <w:color w:val="365F91" w:themeColor="accent1" w:themeShade="bf"/>
      <w:spacing w:val="10"/>
      <w:sz w:val="22"/>
      <w:szCs w:val="22"/>
    </w:rPr>
  </w:style>
  <w:style w:type="paragraph" w:styleId="Berschrift6">
    <w:name w:val="Überschrift 6"/>
    <w:basedOn w:val="Normal"/>
    <w:next w:val="Normal"/>
    <w:link w:val="berschrift6Zchn"/>
    <w:uiPriority w:val="9"/>
    <w:semiHidden/>
    <w:unhideWhenUsed/>
    <w:qFormat/>
    <w:rsid w:val="00583ff3"/>
    <w:pPr>
      <w:pBdr>
        <w:bottom w:val="dotted" w:sz="6" w:space="1" w:color="4F81BD"/>
      </w:pBdr>
      <w:spacing w:before="300" w:after="0"/>
      <w:outlineLvl w:val="5"/>
    </w:pPr>
    <w:rPr>
      <w:caps/>
      <w:color w:val="365F91" w:themeColor="accent1" w:themeShade="bf"/>
      <w:spacing w:val="10"/>
      <w:sz w:val="22"/>
      <w:szCs w:val="22"/>
    </w:rPr>
  </w:style>
  <w:style w:type="paragraph" w:styleId="Berschrift7">
    <w:name w:val="Überschrift 7"/>
    <w:basedOn w:val="Normal"/>
    <w:next w:val="Normal"/>
    <w:link w:val="berschrift7Zchn"/>
    <w:uiPriority w:val="9"/>
    <w:semiHidden/>
    <w:unhideWhenUsed/>
    <w:qFormat/>
    <w:rsid w:val="00583ff3"/>
    <w:pPr>
      <w:spacing w:before="300" w:after="0"/>
      <w:outlineLvl w:val="6"/>
    </w:pPr>
    <w:rPr>
      <w:caps/>
      <w:color w:val="365F91" w:themeColor="accent1" w:themeShade="bf"/>
      <w:spacing w:val="10"/>
      <w:sz w:val="22"/>
      <w:szCs w:val="22"/>
    </w:rPr>
  </w:style>
  <w:style w:type="paragraph" w:styleId="Berschrift8">
    <w:name w:val="Überschrift 8"/>
    <w:basedOn w:val="Normal"/>
    <w:next w:val="Normal"/>
    <w:link w:val="berschrift8Zchn"/>
    <w:uiPriority w:val="9"/>
    <w:semiHidden/>
    <w:unhideWhenUsed/>
    <w:qFormat/>
    <w:rsid w:val="00583ff3"/>
    <w:pPr>
      <w:spacing w:before="300" w:after="0"/>
      <w:outlineLvl w:val="7"/>
    </w:pPr>
    <w:rPr>
      <w:caps/>
      <w:spacing w:val="10"/>
      <w:sz w:val="18"/>
      <w:szCs w:val="18"/>
    </w:rPr>
  </w:style>
  <w:style w:type="paragraph" w:styleId="Berschrift9">
    <w:name w:val="Überschrift 9"/>
    <w:basedOn w:val="Normal"/>
    <w:next w:val="Normal"/>
    <w:link w:val="berschrift9Zchn"/>
    <w:uiPriority w:val="9"/>
    <w:semiHidden/>
    <w:unhideWhenUsed/>
    <w:qFormat/>
    <w:rsid w:val="00583ff3"/>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link w:val="berschrift1"/>
    <w:uiPriority w:val="9"/>
    <w:rsid w:val="00583ff3"/>
    <w:rPr>
      <w:caps/>
      <w:color w:val="FFFFFF" w:themeColor="background1"/>
      <w:spacing w:val="15"/>
      <w:shd w:fill="4F81BD" w:val="clear"/>
    </w:rPr>
  </w:style>
  <w:style w:type="character" w:styleId="Berschrift2Zchn" w:customStyle="1">
    <w:name w:val="Überschrift 2 Zchn"/>
    <w:basedOn w:val="DefaultParagraphFont"/>
    <w:link w:val="berschrift2"/>
    <w:uiPriority w:val="9"/>
    <w:rsid w:val="00583ff3"/>
    <w:rPr>
      <w:caps/>
      <w:spacing w:val="15"/>
      <w:shd w:fill="DBE5F1" w:val="clear"/>
    </w:rPr>
  </w:style>
  <w:style w:type="character" w:styleId="Berschrift3Zchn" w:customStyle="1">
    <w:name w:val="Überschrift 3 Zchn"/>
    <w:basedOn w:val="DefaultParagraphFont"/>
    <w:link w:val="berschrift3"/>
    <w:uiPriority w:val="9"/>
    <w:rsid w:val="00583ff3"/>
    <w:rPr>
      <w:caps/>
      <w:color w:val="243F60" w:themeColor="accent1" w:themeShade="7f"/>
      <w:spacing w:val="15"/>
    </w:rPr>
  </w:style>
  <w:style w:type="character" w:styleId="Berschrift4Zchn" w:customStyle="1">
    <w:name w:val="Überschrift 4 Zchn"/>
    <w:basedOn w:val="DefaultParagraphFont"/>
    <w:link w:val="berschrift4"/>
    <w:uiPriority w:val="9"/>
    <w:rsid w:val="00583ff3"/>
    <w:rPr>
      <w:caps/>
      <w:color w:val="365F91" w:themeColor="accent1" w:themeShade="bf"/>
      <w:spacing w:val="10"/>
    </w:rPr>
  </w:style>
  <w:style w:type="character" w:styleId="Berschrift5Zchn" w:customStyle="1">
    <w:name w:val="Überschrift 5 Zchn"/>
    <w:basedOn w:val="DefaultParagraphFont"/>
    <w:link w:val="berschrift5"/>
    <w:uiPriority w:val="9"/>
    <w:semiHidden/>
    <w:rsid w:val="00583ff3"/>
    <w:rPr>
      <w:caps/>
      <w:color w:val="365F91" w:themeColor="accent1" w:themeShade="bf"/>
      <w:spacing w:val="10"/>
    </w:rPr>
  </w:style>
  <w:style w:type="character" w:styleId="Berschrift6Zchn" w:customStyle="1">
    <w:name w:val="Überschrift 6 Zchn"/>
    <w:basedOn w:val="DefaultParagraphFont"/>
    <w:link w:val="berschrift6"/>
    <w:uiPriority w:val="9"/>
    <w:semiHidden/>
    <w:rsid w:val="00583ff3"/>
    <w:rPr>
      <w:caps/>
      <w:color w:val="365F91" w:themeColor="accent1" w:themeShade="bf"/>
      <w:spacing w:val="10"/>
    </w:rPr>
  </w:style>
  <w:style w:type="character" w:styleId="Berschrift7Zchn" w:customStyle="1">
    <w:name w:val="Überschrift 7 Zchn"/>
    <w:basedOn w:val="DefaultParagraphFont"/>
    <w:link w:val="berschrift7"/>
    <w:uiPriority w:val="9"/>
    <w:semiHidden/>
    <w:rsid w:val="00583ff3"/>
    <w:rPr>
      <w:caps/>
      <w:color w:val="365F91" w:themeColor="accent1" w:themeShade="bf"/>
      <w:spacing w:val="10"/>
    </w:rPr>
  </w:style>
  <w:style w:type="character" w:styleId="Berschrift8Zchn" w:customStyle="1">
    <w:name w:val="Überschrift 8 Zchn"/>
    <w:basedOn w:val="DefaultParagraphFont"/>
    <w:link w:val="berschrift8"/>
    <w:uiPriority w:val="9"/>
    <w:semiHidden/>
    <w:rsid w:val="00583ff3"/>
    <w:rPr>
      <w:caps/>
      <w:spacing w:val="10"/>
      <w:sz w:val="18"/>
      <w:szCs w:val="18"/>
    </w:rPr>
  </w:style>
  <w:style w:type="character" w:styleId="Berschrift9Zchn" w:customStyle="1">
    <w:name w:val="Überschrift 9 Zchn"/>
    <w:basedOn w:val="DefaultParagraphFont"/>
    <w:link w:val="berschrift9"/>
    <w:uiPriority w:val="9"/>
    <w:semiHidden/>
    <w:rsid w:val="00583ff3"/>
    <w:rPr>
      <w:i/>
      <w:caps/>
      <w:spacing w:val="10"/>
      <w:sz w:val="18"/>
      <w:szCs w:val="18"/>
    </w:rPr>
  </w:style>
  <w:style w:type="character" w:styleId="TitelZchn" w:customStyle="1">
    <w:name w:val="Titel Zchn"/>
    <w:basedOn w:val="DefaultParagraphFont"/>
    <w:link w:val="Titel"/>
    <w:uiPriority w:val="10"/>
    <w:rsid w:val="00583ff3"/>
    <w:rPr>
      <w:caps/>
      <w:color w:val="4F81BD" w:themeColor="accent1"/>
      <w:spacing w:val="10"/>
      <w:sz w:val="52"/>
      <w:szCs w:val="52"/>
    </w:rPr>
  </w:style>
  <w:style w:type="character" w:styleId="UntertitelZchn" w:customStyle="1">
    <w:name w:val="Untertitel Zchn"/>
    <w:basedOn w:val="DefaultParagraphFont"/>
    <w:link w:val="Untertitel"/>
    <w:uiPriority w:val="11"/>
    <w:rsid w:val="00583ff3"/>
    <w:rPr>
      <w:caps/>
      <w:color w:val="595959" w:themeColor="text1" w:themeTint="a6"/>
      <w:spacing w:val="10"/>
      <w:sz w:val="24"/>
      <w:szCs w:val="24"/>
    </w:rPr>
  </w:style>
  <w:style w:type="character" w:styleId="Strong">
    <w:name w:val="Strong"/>
    <w:uiPriority w:val="22"/>
    <w:qFormat/>
    <w:rsid w:val="00583ff3"/>
    <w:rPr>
      <w:b/>
      <w:bCs/>
    </w:rPr>
  </w:style>
  <w:style w:type="character" w:styleId="Betont">
    <w:name w:val="Betont"/>
    <w:uiPriority w:val="20"/>
    <w:qFormat/>
    <w:rsid w:val="00583ff3"/>
    <w:rPr>
      <w:i/>
      <w:iCs/>
      <w:caps/>
      <w:color w:val="243F60" w:themeColor="accent1" w:themeShade="7f"/>
      <w:spacing w:val="5"/>
    </w:rPr>
  </w:style>
  <w:style w:type="character" w:styleId="KeinLeerraumZchn" w:customStyle="1">
    <w:name w:val="Kein Leerraum Zchn"/>
    <w:basedOn w:val="DefaultParagraphFont"/>
    <w:link w:val="KeinLeerraum"/>
    <w:uiPriority w:val="1"/>
    <w:rsid w:val="00583ff3"/>
    <w:rPr>
      <w:sz w:val="20"/>
      <w:szCs w:val="20"/>
    </w:rPr>
  </w:style>
  <w:style w:type="character" w:styleId="ZitatZchn" w:customStyle="1">
    <w:name w:val="Zitat Zchn"/>
    <w:basedOn w:val="DefaultParagraphFont"/>
    <w:link w:val="Zitat"/>
    <w:uiPriority w:val="29"/>
    <w:rsid w:val="00583ff3"/>
    <w:rPr>
      <w:i/>
      <w:iCs/>
      <w:sz w:val="20"/>
      <w:szCs w:val="20"/>
    </w:rPr>
  </w:style>
  <w:style w:type="character" w:styleId="IntensivesZitatZchn" w:customStyle="1">
    <w:name w:val="Intensives Zitat Zchn"/>
    <w:basedOn w:val="DefaultParagraphFont"/>
    <w:link w:val="IntensivesZitat"/>
    <w:uiPriority w:val="30"/>
    <w:rsid w:val="00583ff3"/>
    <w:rPr>
      <w:i/>
      <w:iCs/>
      <w:color w:val="4F81BD" w:themeColor="accent1"/>
      <w:sz w:val="20"/>
      <w:szCs w:val="20"/>
    </w:rPr>
  </w:style>
  <w:style w:type="character" w:styleId="SubtleEmphasis">
    <w:name w:val="Subtle Emphasis"/>
    <w:uiPriority w:val="19"/>
    <w:qFormat/>
    <w:rsid w:val="00583ff3"/>
    <w:rPr>
      <w:i/>
      <w:iCs/>
      <w:color w:val="243F60" w:themeColor="accent1" w:themeShade="7f"/>
    </w:rPr>
  </w:style>
  <w:style w:type="character" w:styleId="IntenseEmphasis">
    <w:name w:val="Intense Emphasis"/>
    <w:uiPriority w:val="21"/>
    <w:qFormat/>
    <w:rsid w:val="00583ff3"/>
    <w:rPr>
      <w:b/>
      <w:bCs/>
      <w:caps/>
      <w:color w:val="243F60" w:themeColor="accent1" w:themeShade="7f"/>
      <w:spacing w:val="10"/>
    </w:rPr>
  </w:style>
  <w:style w:type="character" w:styleId="SubtleReference">
    <w:name w:val="Subtle Reference"/>
    <w:uiPriority w:val="31"/>
    <w:qFormat/>
    <w:rsid w:val="00583ff3"/>
    <w:rPr>
      <w:b/>
      <w:bCs/>
      <w:color w:val="4F81BD" w:themeColor="accent1"/>
    </w:rPr>
  </w:style>
  <w:style w:type="character" w:styleId="IntenseReference">
    <w:name w:val="Intense Reference"/>
    <w:uiPriority w:val="32"/>
    <w:qFormat/>
    <w:rsid w:val="00583ff3"/>
    <w:rPr>
      <w:b/>
      <w:bCs/>
      <w:i/>
      <w:iCs/>
      <w:caps/>
      <w:color w:val="4F81BD" w:themeColor="accent1"/>
    </w:rPr>
  </w:style>
  <w:style w:type="character" w:styleId="BookTitle">
    <w:name w:val="Book Title"/>
    <w:uiPriority w:val="33"/>
    <w:qFormat/>
    <w:rsid w:val="00583ff3"/>
    <w:rPr>
      <w:b/>
      <w:bCs/>
      <w:i/>
      <w:iCs/>
      <w:spacing w:val="9"/>
    </w:rPr>
  </w:style>
  <w:style w:type="character" w:styleId="TextkrperZeileneinzugZchn" w:customStyle="1">
    <w:name w:val="Textkörper-Zeileneinzug Zchn"/>
    <w:basedOn w:val="DefaultParagraphFont"/>
    <w:link w:val="Textkrper-Zeileneinzug"/>
    <w:semiHidden/>
    <w:rsid w:val="006f3680"/>
    <w:rPr>
      <w:rFonts w:ascii="Times New Roman" w:hAnsi="Times New Roman" w:eastAsia="Times New Roman" w:cs="Times New Roman"/>
      <w:color w:val="000000"/>
      <w:sz w:val="24"/>
      <w:szCs w:val="24"/>
      <w:lang w:eastAsia="de-DE"/>
    </w:rPr>
  </w:style>
  <w:style w:type="character" w:styleId="SprechblasentextZchn" w:customStyle="1">
    <w:name w:val="Sprechblasentext Zchn"/>
    <w:basedOn w:val="DefaultParagraphFont"/>
    <w:link w:val="Sprechblasentext"/>
    <w:uiPriority w:val="99"/>
    <w:semiHidden/>
    <w:rsid w:val="000b5d72"/>
    <w:rPr>
      <w:rFonts w:ascii="Tahoma" w:hAnsi="Tahoma" w:cs="Tahoma"/>
      <w:sz w:val="16"/>
      <w:szCs w:val="16"/>
    </w:rPr>
  </w:style>
  <w:style w:type="character" w:styleId="Textkrper2Zchn" w:customStyle="1">
    <w:name w:val="Textkörper 2 Zchn"/>
    <w:basedOn w:val="DefaultParagraphFont"/>
    <w:link w:val="Textkrper2"/>
    <w:uiPriority w:val="99"/>
    <w:semiHidden/>
    <w:rsid w:val="00ce224c"/>
    <w:rPr>
      <w:sz w:val="20"/>
      <w:szCs w:val="20"/>
    </w:rPr>
  </w:style>
  <w:style w:type="character" w:styleId="KstchenZchn" w:customStyle="1">
    <w:name w:val="Kästchen Zchn"/>
    <w:basedOn w:val="DefaultParagraphFont"/>
    <w:link w:val="Kstchen"/>
    <w:rsid w:val="00e7275d"/>
    <w:rPr>
      <w:rFonts w:ascii="Arial" w:hAnsi="Arial" w:cs="Arial"/>
      <w:color w:val="000000"/>
      <w:w w:val="150"/>
      <w:sz w:val="36"/>
      <w:szCs w:val="24"/>
    </w:rPr>
  </w:style>
  <w:style w:type="character" w:styleId="StandardrechtsZchn" w:customStyle="1">
    <w:name w:val="Standard rechts Zchn"/>
    <w:basedOn w:val="DefaultParagraphFont"/>
    <w:link w:val="Standardrechts"/>
    <w:rsid w:val="00e7275d"/>
    <w:rPr>
      <w:rFonts w:ascii="Arial" w:hAnsi="Arial" w:eastAsia="Times New Roman" w:cs="Times New Roman"/>
      <w:sz w:val="18"/>
      <w:szCs w:val="24"/>
      <w:lang w:eastAsia="de-DE"/>
    </w:rPr>
  </w:style>
  <w:style w:type="character" w:styleId="SkalierungrechtsZchn" w:customStyle="1">
    <w:name w:val="Skalierung rechts Zchn"/>
    <w:basedOn w:val="DefaultParagraphFont"/>
    <w:link w:val="Skalierungrechts"/>
    <w:rsid w:val="00e7275d"/>
    <w:rPr>
      <w:rFonts w:ascii="Arial" w:hAnsi="Arial" w:eastAsia="Times New Roman" w:cs="Times New Roman"/>
      <w:b/>
      <w:sz w:val="16"/>
      <w:szCs w:val="24"/>
      <w:lang w:eastAsia="de-DE"/>
    </w:rPr>
  </w:style>
  <w:style w:type="character" w:styleId="VariablenCodesZchn" w:customStyle="1">
    <w:name w:val="Variablen Codes Zchn"/>
    <w:basedOn w:val="DefaultParagraphFont"/>
    <w:link w:val="VariablenCodes"/>
    <w:rsid w:val="00e7275d"/>
    <w:rPr>
      <w:rFonts w:ascii="Arial" w:hAnsi="Arial" w:eastAsia="Times New Roman" w:cs="Times New Roman"/>
      <w:b/>
      <w:color w:val="FF00FF"/>
      <w:sz w:val="16"/>
      <w:szCs w:val="24"/>
      <w:lang w:eastAsia="de-DE"/>
    </w:rPr>
  </w:style>
  <w:style w:type="character" w:styleId="HTMLCite">
    <w:name w:val="HTML Cite"/>
    <w:basedOn w:val="DefaultParagraphFont"/>
    <w:uiPriority w:val="99"/>
    <w:semiHidden/>
    <w:unhideWhenUsed/>
    <w:rsid w:val="005c6b67"/>
    <w:rPr>
      <w:i/>
      <w:iCs/>
    </w:rPr>
  </w:style>
  <w:style w:type="character" w:styleId="Appleconvertedspace" w:customStyle="1">
    <w:name w:val="apple-converted-space"/>
    <w:basedOn w:val="DefaultParagraphFont"/>
    <w:rsid w:val="002428d5"/>
    <w:rPr/>
  </w:style>
  <w:style w:type="character" w:styleId="Internetlink">
    <w:name w:val="Internetlink"/>
    <w:basedOn w:val="DefaultParagraphFont"/>
    <w:uiPriority w:val="99"/>
    <w:unhideWhenUsed/>
    <w:rsid w:val="00d617c2"/>
    <w:rPr>
      <w:color w:val="0000FF"/>
      <w:u w:val="single"/>
      <w:lang w:val="zxx" w:eastAsia="zxx" w:bidi="zxx"/>
    </w:rPr>
  </w:style>
  <w:style w:type="character" w:styleId="KopfzeileZchn" w:customStyle="1">
    <w:name w:val="Kopfzeile Zchn"/>
    <w:basedOn w:val="DefaultParagraphFont"/>
    <w:link w:val="Kopfzeile"/>
    <w:semiHidden/>
    <w:rsid w:val="00173936"/>
    <w:rPr>
      <w:rFonts w:ascii="Arial" w:hAnsi="Arial" w:eastAsia="Times New Roman" w:cs="Times New Roman"/>
      <w:szCs w:val="24"/>
      <w:lang w:val="de-CH" w:eastAsia="sv-SE"/>
    </w:rPr>
  </w:style>
  <w:style w:type="character" w:styleId="Frlabel" w:customStyle="1">
    <w:name w:val="fr_label"/>
    <w:basedOn w:val="DefaultParagraphFont"/>
    <w:rsid w:val="00cc389b"/>
    <w:rPr/>
  </w:style>
  <w:style w:type="character" w:styleId="TextkrperZchn" w:customStyle="1">
    <w:name w:val="Textkörper Zchn"/>
    <w:basedOn w:val="DefaultParagraphFont"/>
    <w:link w:val="Textkrper"/>
    <w:uiPriority w:val="99"/>
    <w:semiHidden/>
    <w:rsid w:val="00586760"/>
    <w:rPr>
      <w:sz w:val="20"/>
      <w:szCs w:val="20"/>
    </w:rPr>
  </w:style>
  <w:style w:type="character" w:styleId="FuzeileZchn" w:customStyle="1">
    <w:name w:val="Fußzeile Zchn"/>
    <w:basedOn w:val="DefaultParagraphFont"/>
    <w:link w:val="Fuzeile"/>
    <w:uiPriority w:val="99"/>
    <w:rsid w:val="004c7c9d"/>
    <w:rPr>
      <w:sz w:val="20"/>
      <w:szCs w:val="20"/>
    </w:rPr>
  </w:style>
  <w:style w:type="character" w:styleId="ListLabel1">
    <w:name w:val="ListLabel 1"/>
    <w:rPr>
      <w:color w:val="FFFFFF"/>
    </w:rPr>
  </w:style>
  <w:style w:type="character" w:styleId="ListLabel2">
    <w:name w:val="ListLabel 2"/>
    <w:rPr>
      <w:rFonts w:cs="Times-Roman"/>
      <w:i w:val="false"/>
    </w:rPr>
  </w:style>
  <w:style w:type="character" w:styleId="ListLabel3">
    <w:name w:val="ListLabel 3"/>
    <w:rPr>
      <w:rFonts w:eastAsia="Times New Roman" w:cs="Times New Roman"/>
    </w:rPr>
  </w:style>
  <w:style w:type="character" w:styleId="ListLabel4">
    <w:name w:val="ListLabel 4"/>
    <w:rPr>
      <w:rFonts w:cs="Courier New"/>
    </w:rPr>
  </w:style>
  <w:style w:type="paragraph" w:styleId="Berschrift">
    <w:name w:val="Überschrift"/>
    <w:basedOn w:val="Normal"/>
    <w:next w:val="Textkrper"/>
    <w:pPr>
      <w:keepNext/>
      <w:spacing w:before="240" w:after="120"/>
    </w:pPr>
    <w:rPr>
      <w:rFonts w:ascii="Garamond" w:hAnsi="Garamond" w:eastAsia="Droid Sans Fallback" w:cs="FreeSans"/>
      <w:sz w:val="28"/>
      <w:szCs w:val="28"/>
    </w:rPr>
  </w:style>
  <w:style w:type="paragraph" w:styleId="Textkrper">
    <w:name w:val="Textkörper"/>
    <w:basedOn w:val="Normal"/>
    <w:link w:val="TextkrperZchn"/>
    <w:uiPriority w:val="99"/>
    <w:semiHidden/>
    <w:unhideWhenUsed/>
    <w:rsid w:val="00586760"/>
    <w:pPr>
      <w:spacing w:lineRule="auto" w:line="288" w:before="200" w:after="120"/>
    </w:pPr>
    <w:rPr/>
  </w:style>
  <w:style w:type="paragraph" w:styleId="Liste">
    <w:name w:val="Liste"/>
    <w:basedOn w:val="Textkrper"/>
    <w:pPr/>
    <w:rPr>
      <w:rFonts w:ascii="Garamond" w:hAnsi="Garamond" w:cs="FreeSans"/>
    </w:rPr>
  </w:style>
  <w:style w:type="paragraph" w:styleId="Beschriftung">
    <w:name w:val="Beschriftung"/>
    <w:basedOn w:val="Normal"/>
    <w:pPr>
      <w:suppressLineNumbers/>
      <w:spacing w:before="120" w:after="120"/>
    </w:pPr>
    <w:rPr>
      <w:rFonts w:ascii="Garamond" w:hAnsi="Garamond" w:cs="FreeSans"/>
      <w:i/>
      <w:iCs/>
      <w:sz w:val="24"/>
      <w:szCs w:val="24"/>
    </w:rPr>
  </w:style>
  <w:style w:type="paragraph" w:styleId="Verzeichnis">
    <w:name w:val="Verzeichnis"/>
    <w:basedOn w:val="Normal"/>
    <w:pPr>
      <w:suppressLineNumbers/>
    </w:pPr>
    <w:rPr>
      <w:rFonts w:ascii="Garamond" w:hAnsi="Garamond" w:cs="FreeSans"/>
    </w:rPr>
  </w:style>
  <w:style w:type="paragraph" w:styleId="Berschrift31" w:customStyle="1">
    <w:name w:val="Überschrift3"/>
    <w:basedOn w:val="Normal"/>
    <w:next w:val="Normal"/>
    <w:rsid w:val="00e82450"/>
    <w:pPr>
      <w:keepNext/>
      <w:overflowPunct w:val="true"/>
      <w:spacing w:lineRule="auto" w:line="360" w:before="240" w:after="180"/>
      <w:ind w:firstLine="357"/>
      <w:textAlignment w:val="baseline"/>
    </w:pPr>
    <w:rPr>
      <w:rFonts w:ascii="Times New Roman" w:hAnsi="Times New Roman"/>
      <w:b/>
      <w:sz w:val="24"/>
      <w:lang w:val="en-US" w:eastAsia="de-DE"/>
    </w:rPr>
  </w:style>
  <w:style w:type="paragraph" w:styleId="Caption">
    <w:name w:val="caption"/>
    <w:basedOn w:val="Normal"/>
    <w:next w:val="Normal"/>
    <w:unhideWhenUsed/>
    <w:qFormat/>
    <w:rsid w:val="00583ff3"/>
    <w:pPr/>
    <w:rPr>
      <w:b/>
      <w:bCs/>
      <w:color w:val="365F91" w:themeColor="accent1" w:themeShade="bf"/>
      <w:sz w:val="16"/>
      <w:szCs w:val="16"/>
    </w:rPr>
  </w:style>
  <w:style w:type="paragraph" w:styleId="Titel">
    <w:name w:val="Titel"/>
    <w:basedOn w:val="Normal"/>
    <w:next w:val="Normal"/>
    <w:link w:val="TitelZchn"/>
    <w:uiPriority w:val="10"/>
    <w:qFormat/>
    <w:rsid w:val="00583ff3"/>
    <w:pPr>
      <w:spacing w:before="720" w:after="200"/>
    </w:pPr>
    <w:rPr>
      <w:caps/>
      <w:color w:val="4F81BD" w:themeColor="accent1"/>
      <w:spacing w:val="10"/>
      <w:sz w:val="52"/>
      <w:szCs w:val="52"/>
    </w:rPr>
  </w:style>
  <w:style w:type="paragraph" w:styleId="Untertitel">
    <w:name w:val="Untertitel"/>
    <w:basedOn w:val="Normal"/>
    <w:next w:val="Normal"/>
    <w:link w:val="UntertitelZchn"/>
    <w:uiPriority w:val="11"/>
    <w:qFormat/>
    <w:rsid w:val="00583ff3"/>
    <w:pPr>
      <w:spacing w:lineRule="auto" w:line="240" w:before="200" w:after="1000"/>
    </w:pPr>
    <w:rPr>
      <w:caps/>
      <w:color w:val="595959" w:themeColor="text1" w:themeTint="a6"/>
      <w:spacing w:val="10"/>
      <w:sz w:val="24"/>
      <w:szCs w:val="24"/>
    </w:rPr>
  </w:style>
  <w:style w:type="paragraph" w:styleId="NoSpacing">
    <w:name w:val="No Spacing"/>
    <w:basedOn w:val="Normal"/>
    <w:link w:val="KeinLeerraumZchn"/>
    <w:uiPriority w:val="1"/>
    <w:qFormat/>
    <w:rsid w:val="00583ff3"/>
    <w:pPr>
      <w:spacing w:lineRule="auto" w:line="240" w:before="0" w:after="0"/>
    </w:pPr>
    <w:rPr/>
  </w:style>
  <w:style w:type="paragraph" w:styleId="ListParagraph">
    <w:name w:val="List Paragraph"/>
    <w:basedOn w:val="Normal"/>
    <w:uiPriority w:val="34"/>
    <w:qFormat/>
    <w:rsid w:val="00583ff3"/>
    <w:pPr>
      <w:spacing w:before="200" w:after="200"/>
      <w:ind w:left="720" w:hanging="0"/>
      <w:contextualSpacing/>
    </w:pPr>
    <w:rPr/>
  </w:style>
  <w:style w:type="paragraph" w:styleId="Quote">
    <w:name w:val="Quote"/>
    <w:basedOn w:val="Normal"/>
    <w:next w:val="Normal"/>
    <w:link w:val="ZitatZchn"/>
    <w:uiPriority w:val="29"/>
    <w:qFormat/>
    <w:rsid w:val="00583ff3"/>
    <w:pPr/>
    <w:rPr>
      <w:i/>
      <w:iCs/>
    </w:rPr>
  </w:style>
  <w:style w:type="paragraph" w:styleId="IntenseQuote">
    <w:name w:val="Intense Quote"/>
    <w:basedOn w:val="Normal"/>
    <w:next w:val="Normal"/>
    <w:link w:val="IntensivesZitatZchn"/>
    <w:uiPriority w:val="30"/>
    <w:qFormat/>
    <w:rsid w:val="00583ff3"/>
    <w:pPr>
      <w:pBdr>
        <w:top w:val="single" w:sz="4" w:space="10" w:color="4F81BD"/>
        <w:left w:val="single" w:sz="4" w:space="10" w:color="4F81BD"/>
      </w:pBdr>
      <w:spacing w:before="200" w:after="0"/>
      <w:ind w:left="1296" w:right="1152" w:hanging="0"/>
      <w:jc w:val="both"/>
    </w:pPr>
    <w:rPr>
      <w:i/>
      <w:iCs/>
      <w:color w:val="4F81BD" w:themeColor="accent1"/>
    </w:rPr>
  </w:style>
  <w:style w:type="paragraph" w:styleId="Inhaltsverzeichnisberschrift">
    <w:name w:val="Inhaltsverzeichnis Überschrift"/>
    <w:basedOn w:val="Berschrift1"/>
    <w:next w:val="Normal"/>
    <w:uiPriority w:val="39"/>
    <w:semiHidden/>
    <w:unhideWhenUsed/>
    <w:qFormat/>
    <w:rsid w:val="00583ff3"/>
    <w:pPr/>
    <w:rPr>
      <w:lang w:bidi="en-US"/>
    </w:rPr>
  </w:style>
  <w:style w:type="paragraph" w:styleId="TextkrperEinrckung">
    <w:name w:val="Textkörper Einrückung"/>
    <w:basedOn w:val="Normal"/>
    <w:link w:val="Textkrper-ZeileneinzugZchn"/>
    <w:semiHidden/>
    <w:rsid w:val="006f3680"/>
    <w:pPr>
      <w:spacing w:lineRule="auto" w:line="240" w:before="0" w:after="0"/>
      <w:ind w:left="540" w:hanging="540"/>
    </w:pPr>
    <w:rPr>
      <w:rFonts w:ascii="Times New Roman" w:hAnsi="Times New Roman" w:eastAsia="Times New Roman" w:cs="Times New Roman"/>
      <w:color w:val="000000"/>
      <w:sz w:val="24"/>
      <w:szCs w:val="24"/>
      <w:lang w:eastAsia="de-DE"/>
    </w:rPr>
  </w:style>
  <w:style w:type="paragraph" w:styleId="Western" w:customStyle="1">
    <w:name w:val="western"/>
    <w:basedOn w:val="Normal"/>
    <w:rsid w:val="008156fa"/>
    <w:pPr>
      <w:spacing w:before="280" w:after="119"/>
    </w:pPr>
    <w:rPr>
      <w:rFonts w:ascii="Times New Roman" w:hAnsi="Times New Roman" w:eastAsia="Times New Roman" w:cs="Times New Roman"/>
      <w:color w:val="000000"/>
      <w:sz w:val="24"/>
      <w:szCs w:val="24"/>
      <w:lang w:eastAsia="de-DE"/>
    </w:rPr>
  </w:style>
  <w:style w:type="paragraph" w:styleId="NormalWeb">
    <w:name w:val="Normal (Web)"/>
    <w:basedOn w:val="Normal"/>
    <w:uiPriority w:val="99"/>
    <w:unhideWhenUsed/>
    <w:rsid w:val="008156fa"/>
    <w:pPr>
      <w:spacing w:lineRule="auto" w:line="240" w:before="280" w:after="119"/>
    </w:pPr>
    <w:rPr>
      <w:rFonts w:ascii="Times New Roman" w:hAnsi="Times New Roman" w:eastAsia="Times New Roman" w:cs="Times New Roman"/>
      <w:color w:val="000000"/>
      <w:sz w:val="24"/>
      <w:szCs w:val="24"/>
      <w:lang w:eastAsia="de-DE"/>
    </w:rPr>
  </w:style>
  <w:style w:type="paragraph" w:styleId="BalloonText">
    <w:name w:val="Balloon Text"/>
    <w:basedOn w:val="Normal"/>
    <w:link w:val="SprechblasentextZchn"/>
    <w:uiPriority w:val="99"/>
    <w:semiHidden/>
    <w:unhideWhenUsed/>
    <w:rsid w:val="000b5d72"/>
    <w:pPr>
      <w:spacing w:lineRule="auto" w:line="240" w:before="0" w:after="0"/>
    </w:pPr>
    <w:rPr>
      <w:rFonts w:ascii="Tahoma" w:hAnsi="Tahoma" w:cs="Tahoma"/>
      <w:sz w:val="16"/>
      <w:szCs w:val="16"/>
    </w:rPr>
  </w:style>
  <w:style w:type="paragraph" w:styleId="BodyText2">
    <w:name w:val="Body Text 2"/>
    <w:basedOn w:val="Normal"/>
    <w:link w:val="Textkrper2Zchn"/>
    <w:uiPriority w:val="99"/>
    <w:semiHidden/>
    <w:unhideWhenUsed/>
    <w:rsid w:val="00ce224c"/>
    <w:pPr>
      <w:spacing w:lineRule="auto" w:line="480" w:before="200" w:after="120"/>
    </w:pPr>
    <w:rPr/>
  </w:style>
  <w:style w:type="paragraph" w:styleId="Kstchen" w:customStyle="1">
    <w:name w:val="Kästchen"/>
    <w:basedOn w:val="Normal"/>
    <w:link w:val="KstchenZchn"/>
    <w:autoRedefine/>
    <w:rsid w:val="00e7275d"/>
    <w:pPr>
      <w:spacing w:lineRule="auto" w:line="240" w:before="0" w:after="0"/>
      <w:jc w:val="center"/>
    </w:pPr>
    <w:rPr>
      <w:rFonts w:ascii="Arial" w:hAnsi="Arial" w:cs="Arial"/>
      <w:color w:val="000000"/>
      <w:w w:val="150"/>
      <w:sz w:val="36"/>
      <w:szCs w:val="24"/>
    </w:rPr>
  </w:style>
  <w:style w:type="paragraph" w:styleId="Skalierungrechts" w:customStyle="1">
    <w:name w:val="Skalierung rechts"/>
    <w:basedOn w:val="Normal"/>
    <w:link w:val="SkalierungrechtsZchn"/>
    <w:autoRedefine/>
    <w:rsid w:val="00e7275d"/>
    <w:pPr>
      <w:spacing w:lineRule="auto" w:line="240" w:before="0" w:after="0"/>
      <w:jc w:val="right"/>
    </w:pPr>
    <w:rPr>
      <w:rFonts w:ascii="Arial" w:hAnsi="Arial" w:eastAsia="Times New Roman" w:cs="Times New Roman"/>
      <w:b/>
      <w:sz w:val="16"/>
      <w:szCs w:val="24"/>
      <w:lang w:eastAsia="de-DE"/>
    </w:rPr>
  </w:style>
  <w:style w:type="paragraph" w:styleId="Standardrechts" w:customStyle="1">
    <w:name w:val="Standard rechts"/>
    <w:basedOn w:val="Normal"/>
    <w:link w:val="StandardrechtsZchn"/>
    <w:autoRedefine/>
    <w:rsid w:val="00e7275d"/>
    <w:pPr>
      <w:spacing w:lineRule="auto" w:line="240" w:before="0" w:after="0"/>
      <w:jc w:val="right"/>
    </w:pPr>
    <w:rPr>
      <w:rFonts w:ascii="Arial" w:hAnsi="Arial" w:eastAsia="Times New Roman" w:cs="Times New Roman"/>
      <w:sz w:val="18"/>
      <w:szCs w:val="24"/>
      <w:lang w:eastAsia="de-DE"/>
    </w:rPr>
  </w:style>
  <w:style w:type="paragraph" w:styleId="Skalierunglinks" w:customStyle="1">
    <w:name w:val="Skalierung links"/>
    <w:basedOn w:val="Skalierungrechts"/>
    <w:autoRedefine/>
    <w:rsid w:val="00e7275d"/>
    <w:pPr>
      <w:jc w:val="left"/>
    </w:pPr>
    <w:rPr/>
  </w:style>
  <w:style w:type="paragraph" w:styleId="VariablenCodes" w:customStyle="1">
    <w:name w:val="Variablen Codes"/>
    <w:basedOn w:val="Normal"/>
    <w:link w:val="VariablenCodesZchn"/>
    <w:rsid w:val="00e7275d"/>
    <w:pPr>
      <w:spacing w:lineRule="auto" w:line="240" w:before="0" w:after="0"/>
      <w:jc w:val="center"/>
    </w:pPr>
    <w:rPr>
      <w:rFonts w:ascii="Arial" w:hAnsi="Arial" w:eastAsia="Times New Roman" w:cs="Times New Roman"/>
      <w:b/>
      <w:color w:val="FF00FF"/>
      <w:sz w:val="16"/>
      <w:szCs w:val="24"/>
      <w:lang w:eastAsia="de-DE"/>
    </w:rPr>
  </w:style>
  <w:style w:type="paragraph" w:styleId="Textkrper21" w:customStyle="1">
    <w:name w:val="Textkörper 21"/>
    <w:basedOn w:val="Normal"/>
    <w:rsid w:val="00041f8d"/>
    <w:pPr>
      <w:tabs>
        <w:tab w:val="left" w:pos="6680" w:leader="none"/>
      </w:tabs>
      <w:overflowPunct w:val="true"/>
      <w:spacing w:lineRule="auto" w:line="240" w:before="240" w:after="0"/>
      <w:textAlignment w:val="baseline"/>
    </w:pPr>
    <w:rPr>
      <w:rFonts w:ascii="Times New Roman" w:hAnsi="Times New Roman" w:eastAsia="Times New Roman" w:cs="Times New Roman"/>
      <w:lang w:eastAsia="de-DE"/>
    </w:rPr>
  </w:style>
  <w:style w:type="paragraph" w:styleId="Kopfzeile">
    <w:name w:val="Kopfzeile"/>
    <w:basedOn w:val="Normal"/>
    <w:link w:val="KopfzeileZchn"/>
    <w:rsid w:val="00173936"/>
    <w:pPr>
      <w:tabs>
        <w:tab w:val="center" w:pos="4536" w:leader="none"/>
        <w:tab w:val="right" w:pos="9072" w:leader="none"/>
      </w:tabs>
      <w:spacing w:lineRule="auto" w:line="240" w:before="0" w:after="0"/>
    </w:pPr>
    <w:rPr>
      <w:rFonts w:ascii="Arial" w:hAnsi="Arial" w:eastAsia="Times New Roman" w:cs="Times New Roman"/>
      <w:sz w:val="22"/>
      <w:szCs w:val="24"/>
      <w:lang w:val="de-CH" w:eastAsia="sv-SE"/>
    </w:rPr>
  </w:style>
  <w:style w:type="paragraph" w:styleId="Frfield" w:customStyle="1">
    <w:name w:val="fr_field"/>
    <w:basedOn w:val="Normal"/>
    <w:rsid w:val="00cc389b"/>
    <w:pPr>
      <w:spacing w:lineRule="auto" w:line="240" w:before="280" w:after="280"/>
    </w:pPr>
    <w:rPr>
      <w:rFonts w:ascii="Times New Roman" w:hAnsi="Times New Roman" w:eastAsia="Times New Roman" w:cs="Times New Roman"/>
      <w:sz w:val="24"/>
      <w:szCs w:val="24"/>
      <w:lang w:eastAsia="de-DE"/>
    </w:rPr>
  </w:style>
  <w:style w:type="paragraph" w:styleId="Sourcetitle" w:customStyle="1">
    <w:name w:val="sourcetitle"/>
    <w:basedOn w:val="Normal"/>
    <w:rsid w:val="00cc389b"/>
    <w:pPr>
      <w:spacing w:lineRule="auto" w:line="240" w:before="280" w:after="280"/>
    </w:pPr>
    <w:rPr>
      <w:rFonts w:ascii="Times New Roman" w:hAnsi="Times New Roman" w:eastAsia="Times New Roman" w:cs="Times New Roman"/>
      <w:sz w:val="24"/>
      <w:szCs w:val="24"/>
      <w:lang w:eastAsia="de-DE"/>
    </w:rPr>
  </w:style>
  <w:style w:type="paragraph" w:styleId="Fuzeile">
    <w:name w:val="Fußzeile"/>
    <w:basedOn w:val="Normal"/>
    <w:link w:val="FuzeileZchn"/>
    <w:uiPriority w:val="99"/>
    <w:unhideWhenUsed/>
    <w:rsid w:val="004c7c9d"/>
    <w:pPr>
      <w:tabs>
        <w:tab w:val="center" w:pos="4536" w:leader="none"/>
        <w:tab w:val="right" w:pos="9072" w:leader="none"/>
      </w:tabs>
      <w:spacing w:lineRule="auto" w:line="240" w:before="0" w:after="0"/>
    </w:pPr>
    <w:rPr/>
  </w:style>
  <w:style w:type="paragraph" w:styleId="Rahmeninhalt">
    <w:name w:val="Rahmeninhalt"/>
    <w:basedOn w:val="Normal"/>
    <w:pPr/>
    <w:rPr/>
  </w:style>
  <w:style w:type="paragraph" w:styleId="TabellenInhalt">
    <w:name w:val="Tabellen Inhalt"/>
    <w:basedOn w:val="Normal"/>
    <w:pPr/>
    <w:rPr/>
  </w:style>
  <w:style w:type="paragraph" w:styleId="Tabellenberschrift">
    <w:name w:val="Tabellen Überschrif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customStyle="1" w:styleId="HelleSchattierung1">
    <w:name w:val="Helle Schattierung1"/>
    <w:basedOn w:val="NormaleTabelle"/>
    <w:uiPriority w:val="60"/>
    <w:rsid w:val="00720a7d"/>
    <w:pPr>
      <w:spacing w:lineRule="auto" w:line="240" w:after="0" w:before="0"/>
    </w:pPr>
    <w:rPr>
      <w:rFonts w:eastAsiaTheme="minorHAnsi"/>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 w:type="table" w:styleId="Tabellenraster">
    <w:name w:val="Table Grid"/>
    <w:basedOn w:val="NormaleTabelle"/>
    <w:uiPriority w:val="59"/>
    <w:rsid w:val="007b5bfc"/>
    <w:pPr>
      <w:spacing w:lineRule="auto" w:line="240" w:after="0" w:before="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926E7-B5AB-49F6-9E2A-818EB46C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Application>LibreOffice/4.3.3.2$Linux_X86_64 LibreOffice_project/430m0$Build-2</Application>
  <Paragraphs>1822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2015-02-06T07:43:00Z</dcterms:created>
  <dc:creator>Anja Baethge</dc:creator>
  <dc:language>de-DE</dc:language>
  <cp:lastModifiedBy>Frank Baethge</cp:lastModifiedBy>
  <cp:lastPrinted>2015-02-09T11:12:00Z</cp:lastPrinted>
  <dcterms:modified xsi:type="dcterms:W3CDTF">2015-02-16T11:01:07Z</dcterms:modified>
  <cp:revision>18</cp:revision>
</cp:coreProperties>
</file>